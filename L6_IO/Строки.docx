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7E5" w:rsidRPr="003347E5" w:rsidRDefault="003347E5" w:rsidP="003347E5">
      <w:pPr>
        <w:spacing w:before="100" w:beforeAutospacing="1" w:after="100" w:afterAutospacing="1"/>
      </w:pPr>
      <w:r w:rsidRPr="003347E5">
        <w:rPr>
          <w:b/>
          <w:bCs/>
        </w:rPr>
        <w:t>Строки</w:t>
      </w:r>
      <w:r w:rsidRPr="003347E5">
        <w:t xml:space="preserve"> — представляют собой последовательность символов. Строки в Java широко используются и являются объектами.</w:t>
      </w:r>
    </w:p>
    <w:p w:rsidR="003347E5" w:rsidRPr="003347E5" w:rsidRDefault="003347E5" w:rsidP="003347E5">
      <w:pPr>
        <w:spacing w:before="100" w:beforeAutospacing="1" w:after="100" w:afterAutospacing="1"/>
      </w:pPr>
      <w:r w:rsidRPr="003347E5">
        <w:t>Платформа Java предоставляет класс строк (class String) для создания и работы со строками.</w:t>
      </w:r>
    </w:p>
    <w:p w:rsidR="003347E5" w:rsidRPr="003347E5" w:rsidRDefault="003347E5" w:rsidP="003347E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347E5">
        <w:rPr>
          <w:b/>
          <w:bCs/>
          <w:sz w:val="36"/>
          <w:szCs w:val="36"/>
        </w:rPr>
        <w:t>Содержание</w:t>
      </w:r>
    </w:p>
    <w:p w:rsidR="003347E5" w:rsidRPr="003347E5" w:rsidRDefault="003347E5" w:rsidP="003347E5">
      <w:r w:rsidRPr="003347E5">
        <w:t>[скрыть]</w:t>
      </w:r>
    </w:p>
    <w:p w:rsidR="003347E5" w:rsidRPr="003347E5" w:rsidRDefault="003347E5" w:rsidP="003347E5">
      <w:pPr>
        <w:numPr>
          <w:ilvl w:val="0"/>
          <w:numId w:val="1"/>
        </w:numPr>
        <w:spacing w:before="100" w:beforeAutospacing="1" w:after="100" w:afterAutospacing="1"/>
      </w:pPr>
      <w:hyperlink r:id="rId5" w:anchor="sozdanie-strok" w:history="1">
        <w:r w:rsidRPr="003347E5">
          <w:rPr>
            <w:color w:val="0000FF"/>
            <w:u w:val="single"/>
          </w:rPr>
          <w:t>Создание строк</w:t>
        </w:r>
      </w:hyperlink>
    </w:p>
    <w:p w:rsidR="003347E5" w:rsidRPr="003347E5" w:rsidRDefault="003347E5" w:rsidP="003347E5">
      <w:pPr>
        <w:numPr>
          <w:ilvl w:val="1"/>
          <w:numId w:val="1"/>
        </w:numPr>
        <w:spacing w:before="100" w:beforeAutospacing="1" w:after="100" w:afterAutospacing="1"/>
      </w:pPr>
      <w:hyperlink r:id="rId6" w:anchor="primer" w:history="1">
        <w:r w:rsidRPr="003347E5">
          <w:rPr>
            <w:color w:val="0000FF"/>
            <w:u w:val="single"/>
          </w:rPr>
          <w:t>Пример</w:t>
        </w:r>
      </w:hyperlink>
    </w:p>
    <w:p w:rsidR="003347E5" w:rsidRPr="003347E5" w:rsidRDefault="003347E5" w:rsidP="003347E5">
      <w:pPr>
        <w:numPr>
          <w:ilvl w:val="0"/>
          <w:numId w:val="1"/>
        </w:numPr>
        <w:spacing w:before="100" w:beforeAutospacing="1" w:after="100" w:afterAutospacing="1"/>
      </w:pPr>
      <w:hyperlink r:id="rId7" w:anchor="dlina-stroki" w:history="1">
        <w:r w:rsidRPr="003347E5">
          <w:rPr>
            <w:color w:val="0000FF"/>
            <w:u w:val="single"/>
          </w:rPr>
          <w:t>Длина строки</w:t>
        </w:r>
      </w:hyperlink>
    </w:p>
    <w:p w:rsidR="003347E5" w:rsidRPr="003347E5" w:rsidRDefault="003347E5" w:rsidP="003347E5">
      <w:pPr>
        <w:numPr>
          <w:ilvl w:val="1"/>
          <w:numId w:val="1"/>
        </w:numPr>
        <w:spacing w:before="100" w:beforeAutospacing="1" w:after="100" w:afterAutospacing="1"/>
      </w:pPr>
      <w:hyperlink r:id="rId8" w:anchor="primer" w:history="1">
        <w:r w:rsidRPr="003347E5">
          <w:rPr>
            <w:color w:val="0000FF"/>
            <w:u w:val="single"/>
          </w:rPr>
          <w:t>Пример</w:t>
        </w:r>
      </w:hyperlink>
    </w:p>
    <w:p w:rsidR="003347E5" w:rsidRPr="003347E5" w:rsidRDefault="003347E5" w:rsidP="003347E5">
      <w:pPr>
        <w:numPr>
          <w:ilvl w:val="0"/>
          <w:numId w:val="1"/>
        </w:numPr>
        <w:spacing w:before="100" w:beforeAutospacing="1" w:after="100" w:afterAutospacing="1"/>
      </w:pPr>
      <w:hyperlink r:id="rId9" w:anchor="obedinenie-strok-v-java" w:history="1">
        <w:r w:rsidRPr="003347E5">
          <w:rPr>
            <w:color w:val="0000FF"/>
            <w:u w:val="single"/>
          </w:rPr>
          <w:t>Объединение строк в Java</w:t>
        </w:r>
      </w:hyperlink>
    </w:p>
    <w:p w:rsidR="003347E5" w:rsidRPr="003347E5" w:rsidRDefault="003347E5" w:rsidP="003347E5">
      <w:pPr>
        <w:numPr>
          <w:ilvl w:val="1"/>
          <w:numId w:val="1"/>
        </w:numPr>
        <w:spacing w:before="100" w:beforeAutospacing="1" w:after="100" w:afterAutospacing="1"/>
      </w:pPr>
      <w:hyperlink r:id="rId10" w:anchor="primer" w:history="1">
        <w:r w:rsidRPr="003347E5">
          <w:rPr>
            <w:color w:val="0000FF"/>
            <w:u w:val="single"/>
          </w:rPr>
          <w:t>Пример</w:t>
        </w:r>
      </w:hyperlink>
    </w:p>
    <w:p w:rsidR="003347E5" w:rsidRPr="003347E5" w:rsidRDefault="003347E5" w:rsidP="003347E5">
      <w:pPr>
        <w:numPr>
          <w:ilvl w:val="0"/>
          <w:numId w:val="1"/>
        </w:numPr>
        <w:spacing w:before="100" w:beforeAutospacing="1" w:after="100" w:afterAutospacing="1"/>
      </w:pPr>
      <w:hyperlink r:id="rId11" w:anchor="sozdanie-formata-strok" w:history="1">
        <w:r w:rsidRPr="003347E5">
          <w:rPr>
            <w:color w:val="0000FF"/>
            <w:u w:val="single"/>
          </w:rPr>
          <w:t>Создание формата строк</w:t>
        </w:r>
      </w:hyperlink>
    </w:p>
    <w:p w:rsidR="003347E5" w:rsidRPr="003347E5" w:rsidRDefault="003347E5" w:rsidP="003347E5">
      <w:pPr>
        <w:numPr>
          <w:ilvl w:val="0"/>
          <w:numId w:val="1"/>
        </w:numPr>
        <w:spacing w:before="100" w:beforeAutospacing="1" w:after="100" w:afterAutospacing="1"/>
      </w:pPr>
      <w:hyperlink r:id="rId12" w:anchor="metody-klassa-strok" w:history="1">
        <w:r w:rsidRPr="003347E5">
          <w:rPr>
            <w:color w:val="0000FF"/>
            <w:u w:val="single"/>
          </w:rPr>
          <w:t>Методы класса строк</w:t>
        </w:r>
      </w:hyperlink>
    </w:p>
    <w:p w:rsidR="003347E5" w:rsidRPr="003347E5" w:rsidRDefault="003347E5" w:rsidP="003347E5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3347E5">
        <w:rPr>
          <w:b/>
          <w:bCs/>
          <w:sz w:val="36"/>
          <w:szCs w:val="36"/>
        </w:rPr>
        <w:t>Создание строк</w:t>
      </w:r>
    </w:p>
    <w:p w:rsidR="003347E5" w:rsidRPr="003347E5" w:rsidRDefault="003347E5" w:rsidP="003347E5">
      <w:pPr>
        <w:spacing w:before="100" w:beforeAutospacing="1" w:after="100" w:afterAutospacing="1"/>
      </w:pPr>
      <w:r w:rsidRPr="003347E5">
        <w:t>Наиболее простой способ создать строку:</w:t>
      </w: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3347E5">
        <w:rPr>
          <w:rFonts w:ascii="Courier New" w:hAnsi="Courier New" w:cs="Courier New"/>
          <w:sz w:val="20"/>
        </w:rPr>
        <w:t xml:space="preserve">String greeting = </w:t>
      </w:r>
      <w:r w:rsidRPr="003347E5">
        <w:rPr>
          <w:rFonts w:ascii="Courier New" w:hAnsi="Courier New" w:cs="Courier New"/>
          <w:sz w:val="20"/>
          <w:szCs w:val="20"/>
        </w:rPr>
        <w:t>"Здравствуй, мир!"</w:t>
      </w:r>
      <w:r w:rsidRPr="003347E5">
        <w:rPr>
          <w:rFonts w:ascii="Courier New" w:hAnsi="Courier New" w:cs="Courier New"/>
          <w:sz w:val="20"/>
        </w:rPr>
        <w:t>;</w:t>
      </w:r>
    </w:p>
    <w:p w:rsidR="003347E5" w:rsidRPr="003347E5" w:rsidRDefault="003347E5" w:rsidP="003347E5">
      <w:pPr>
        <w:spacing w:before="100" w:beforeAutospacing="1" w:after="100" w:afterAutospacing="1"/>
      </w:pPr>
      <w:r w:rsidRPr="003347E5">
        <w:t>После каждого раза, когда компилятор встречает строковый литерал в коде, он создает строковый объект (String) со значение, в данном случае «Здравствуй, мир!».</w:t>
      </w:r>
    </w:p>
    <w:p w:rsidR="003347E5" w:rsidRPr="003347E5" w:rsidRDefault="003347E5" w:rsidP="003347E5">
      <w:pPr>
        <w:spacing w:before="100" w:beforeAutospacing="1" w:after="100" w:afterAutospacing="1"/>
      </w:pPr>
      <w:r w:rsidRPr="003347E5">
        <w:t>Как и в случае с другими объектами, можно создавать строковые объекты, используя ключевое слово new и конструктор. Класс строк имеет одиннадцать конструкторов, которые позволяют обеспечить начальное значение строки, используя различные источники, таких как массив символов.</w:t>
      </w:r>
    </w:p>
    <w:p w:rsidR="003347E5" w:rsidRPr="003347E5" w:rsidRDefault="003347E5" w:rsidP="003347E5">
      <w:pPr>
        <w:spacing w:before="100" w:beforeAutospacing="1" w:after="100" w:afterAutospacing="1"/>
        <w:outlineLvl w:val="2"/>
        <w:rPr>
          <w:b/>
          <w:bCs/>
          <w:sz w:val="27"/>
          <w:szCs w:val="27"/>
          <w:lang w:val="en-US"/>
        </w:rPr>
      </w:pPr>
      <w:r w:rsidRPr="003347E5">
        <w:rPr>
          <w:b/>
          <w:bCs/>
          <w:sz w:val="27"/>
          <w:szCs w:val="27"/>
        </w:rPr>
        <w:t>Пример</w:t>
      </w: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3347E5">
        <w:rPr>
          <w:rFonts w:ascii="Courier New" w:hAnsi="Courier New" w:cs="Courier New"/>
          <w:sz w:val="20"/>
          <w:szCs w:val="20"/>
          <w:lang w:val="en-US"/>
        </w:rPr>
        <w:t>public</w:t>
      </w:r>
      <w:r w:rsidRPr="003347E5">
        <w:rPr>
          <w:rFonts w:ascii="Courier New" w:hAnsi="Courier New" w:cs="Courier New"/>
          <w:sz w:val="20"/>
          <w:lang w:val="en-US"/>
        </w:rPr>
        <w:t xml:space="preserve"> </w:t>
      </w:r>
      <w:r w:rsidRPr="003347E5">
        <w:rPr>
          <w:rFonts w:ascii="Courier New" w:hAnsi="Courier New" w:cs="Courier New"/>
          <w:sz w:val="20"/>
          <w:szCs w:val="20"/>
          <w:lang w:val="en-US"/>
        </w:rPr>
        <w:t xml:space="preserve">class Test </w:t>
      </w:r>
      <w:r w:rsidRPr="003347E5">
        <w:rPr>
          <w:rFonts w:ascii="Courier New" w:hAnsi="Courier New" w:cs="Courier New"/>
          <w:sz w:val="20"/>
          <w:lang w:val="en-US"/>
        </w:rPr>
        <w:t>{</w:t>
      </w: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3347E5">
        <w:rPr>
          <w:rFonts w:ascii="Courier New" w:hAnsi="Courier New" w:cs="Courier New"/>
          <w:sz w:val="20"/>
          <w:lang w:val="en-US"/>
        </w:rPr>
        <w:t xml:space="preserve">   </w:t>
      </w:r>
      <w:r w:rsidRPr="003347E5">
        <w:rPr>
          <w:rFonts w:ascii="Courier New" w:hAnsi="Courier New" w:cs="Courier New"/>
          <w:sz w:val="20"/>
          <w:szCs w:val="20"/>
          <w:lang w:val="en-US"/>
        </w:rPr>
        <w:t>public static void main(String args[])</w:t>
      </w:r>
      <w:r w:rsidRPr="003347E5">
        <w:rPr>
          <w:rFonts w:ascii="Courier New" w:hAnsi="Courier New" w:cs="Courier New"/>
          <w:sz w:val="20"/>
          <w:lang w:val="en-US"/>
        </w:rPr>
        <w:t>{</w:t>
      </w: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3347E5">
        <w:rPr>
          <w:rFonts w:ascii="Courier New" w:hAnsi="Courier New" w:cs="Courier New"/>
          <w:sz w:val="20"/>
          <w:lang w:val="en-US"/>
        </w:rPr>
        <w:t xml:space="preserve">      </w:t>
      </w:r>
      <w:r w:rsidRPr="003347E5">
        <w:rPr>
          <w:rFonts w:ascii="Courier New" w:hAnsi="Courier New" w:cs="Courier New"/>
          <w:sz w:val="20"/>
          <w:szCs w:val="20"/>
          <w:lang w:val="en-US"/>
        </w:rPr>
        <w:t>char</w:t>
      </w:r>
      <w:r w:rsidRPr="003347E5">
        <w:rPr>
          <w:rFonts w:ascii="Courier New" w:hAnsi="Courier New" w:cs="Courier New"/>
          <w:sz w:val="20"/>
          <w:lang w:val="en-US"/>
        </w:rPr>
        <w:t xml:space="preserve">[] helloArray = { 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szCs w:val="20"/>
        </w:rPr>
        <w:t>П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lang w:val="en-US"/>
        </w:rPr>
        <w:t xml:space="preserve">, 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szCs w:val="20"/>
        </w:rPr>
        <w:t>р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lang w:val="en-US"/>
        </w:rPr>
        <w:t xml:space="preserve">, 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szCs w:val="20"/>
        </w:rPr>
        <w:t>и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lang w:val="en-US"/>
        </w:rPr>
        <w:t xml:space="preserve">, 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szCs w:val="20"/>
        </w:rPr>
        <w:t>в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lang w:val="en-US"/>
        </w:rPr>
        <w:t xml:space="preserve">, 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szCs w:val="20"/>
        </w:rPr>
        <w:t>е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lang w:val="en-US"/>
        </w:rPr>
        <w:t xml:space="preserve">, 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szCs w:val="20"/>
        </w:rPr>
        <w:t>т</w:t>
      </w:r>
      <w:r w:rsidRPr="003347E5">
        <w:rPr>
          <w:rFonts w:ascii="Courier New" w:hAnsi="Courier New" w:cs="Courier New"/>
          <w:sz w:val="20"/>
          <w:szCs w:val="20"/>
          <w:lang w:val="en-US"/>
        </w:rPr>
        <w:t>'</w:t>
      </w:r>
      <w:r w:rsidRPr="003347E5">
        <w:rPr>
          <w:rFonts w:ascii="Courier New" w:hAnsi="Courier New" w:cs="Courier New"/>
          <w:sz w:val="20"/>
          <w:lang w:val="en-US"/>
        </w:rPr>
        <w:t xml:space="preserve">, </w:t>
      </w:r>
      <w:r w:rsidRPr="003347E5">
        <w:rPr>
          <w:rFonts w:ascii="Courier New" w:hAnsi="Courier New" w:cs="Courier New"/>
          <w:sz w:val="20"/>
          <w:szCs w:val="20"/>
          <w:lang w:val="en-US"/>
        </w:rPr>
        <w:t>'.'</w:t>
      </w:r>
      <w:r w:rsidRPr="003347E5">
        <w:rPr>
          <w:rFonts w:ascii="Courier New" w:hAnsi="Courier New" w:cs="Courier New"/>
          <w:sz w:val="20"/>
          <w:lang w:val="en-US"/>
        </w:rPr>
        <w:t>};</w:t>
      </w: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3347E5">
        <w:rPr>
          <w:rFonts w:ascii="Courier New" w:hAnsi="Courier New" w:cs="Courier New"/>
          <w:sz w:val="20"/>
          <w:lang w:val="en-US"/>
        </w:rPr>
        <w:t xml:space="preserve">      String helloString = </w:t>
      </w:r>
      <w:r w:rsidRPr="003347E5">
        <w:rPr>
          <w:rFonts w:ascii="Courier New" w:hAnsi="Courier New" w:cs="Courier New"/>
          <w:sz w:val="20"/>
          <w:szCs w:val="20"/>
          <w:lang w:val="en-US"/>
        </w:rPr>
        <w:t>new</w:t>
      </w:r>
      <w:r w:rsidRPr="003347E5">
        <w:rPr>
          <w:rFonts w:ascii="Courier New" w:hAnsi="Courier New" w:cs="Courier New"/>
          <w:sz w:val="20"/>
          <w:lang w:val="en-US"/>
        </w:rPr>
        <w:t xml:space="preserve"> String(helloArray);  </w:t>
      </w: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3347E5">
        <w:rPr>
          <w:rFonts w:ascii="Courier New" w:hAnsi="Courier New" w:cs="Courier New"/>
          <w:sz w:val="20"/>
          <w:lang w:val="en-US"/>
        </w:rPr>
        <w:t xml:space="preserve">      System.out.println(helloString);</w:t>
      </w: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3347E5">
        <w:rPr>
          <w:rFonts w:ascii="Courier New" w:hAnsi="Courier New" w:cs="Courier New"/>
          <w:sz w:val="20"/>
          <w:lang w:val="en-US"/>
        </w:rPr>
        <w:t xml:space="preserve">   }</w:t>
      </w: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3347E5">
        <w:rPr>
          <w:rFonts w:ascii="Courier New" w:hAnsi="Courier New" w:cs="Courier New"/>
          <w:sz w:val="20"/>
          <w:lang w:val="en-US"/>
        </w:rPr>
        <w:t>}</w:t>
      </w:r>
    </w:p>
    <w:p w:rsidR="003347E5" w:rsidRPr="003347E5" w:rsidRDefault="003347E5" w:rsidP="003347E5">
      <w:pPr>
        <w:spacing w:before="100" w:beforeAutospacing="1" w:after="100" w:afterAutospacing="1"/>
        <w:rPr>
          <w:ins w:id="0" w:author="Unknown"/>
          <w:lang w:val="en-US"/>
        </w:rPr>
      </w:pPr>
      <w:ins w:id="1" w:author="Unknown">
        <w:r w:rsidRPr="003347E5">
          <w:t>Получим</w:t>
        </w:r>
        <w:r w:rsidRPr="003347E5">
          <w:rPr>
            <w:lang w:val="en-US"/>
          </w:rPr>
          <w:t xml:space="preserve"> </w:t>
        </w:r>
        <w:r w:rsidRPr="003347E5">
          <w:t>следующий</w:t>
        </w:r>
        <w:r w:rsidRPr="003347E5">
          <w:rPr>
            <w:lang w:val="en-US"/>
          </w:rPr>
          <w:t xml:space="preserve"> </w:t>
        </w:r>
        <w:r w:rsidRPr="003347E5">
          <w:t>результат</w:t>
        </w:r>
        <w:r w:rsidRPr="003347E5">
          <w:rPr>
            <w:lang w:val="en-US"/>
          </w:rPr>
          <w:t>: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" w:author="Unknown"/>
          <w:rFonts w:ascii="Courier New" w:hAnsi="Courier New" w:cs="Courier New"/>
          <w:sz w:val="20"/>
        </w:rPr>
      </w:pPr>
      <w:ins w:id="3" w:author="Unknown">
        <w:r w:rsidRPr="003347E5">
          <w:rPr>
            <w:rFonts w:ascii="Courier New" w:hAnsi="Courier New" w:cs="Courier New"/>
            <w:sz w:val="20"/>
          </w:rPr>
          <w:t>Привет.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4" w:author="Unknown"/>
        </w:rPr>
      </w:pPr>
      <w:ins w:id="5" w:author="Unknown">
        <w:r w:rsidRPr="003347E5">
          <w:rPr>
            <w:b/>
            <w:bCs/>
          </w:rPr>
          <w:t>Примечание:</w:t>
        </w:r>
        <w:r w:rsidRPr="003347E5">
          <w:t xml:space="preserve"> Класс строк является неизменяемым, так что как только он будет создан, строковый объект не может быть изменен. Если есть необходимость сделать много изменений в строке символов, следует использовать классы строки буфера (String Buffer) и построитель строки (String Builder Classes).</w:t>
        </w:r>
      </w:ins>
    </w:p>
    <w:p w:rsidR="003347E5" w:rsidRPr="003347E5" w:rsidRDefault="003347E5" w:rsidP="003347E5">
      <w:pPr>
        <w:spacing w:before="100" w:beforeAutospacing="1" w:after="100" w:afterAutospacing="1"/>
        <w:outlineLvl w:val="1"/>
        <w:rPr>
          <w:ins w:id="6" w:author="Unknown"/>
          <w:b/>
          <w:bCs/>
          <w:sz w:val="36"/>
          <w:szCs w:val="36"/>
        </w:rPr>
      </w:pPr>
      <w:ins w:id="7" w:author="Unknown">
        <w:r w:rsidRPr="003347E5">
          <w:rPr>
            <w:b/>
            <w:bCs/>
            <w:sz w:val="36"/>
            <w:szCs w:val="36"/>
          </w:rPr>
          <w:lastRenderedPageBreak/>
          <w:t>Длина строки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8" w:author="Unknown"/>
        </w:rPr>
      </w:pPr>
      <w:ins w:id="9" w:author="Unknown">
        <w:r w:rsidRPr="003347E5">
          <w:t>Методы, используемые для получения информации об объекте, известны как методы доступа. Один из методов доступа, который можно использовать со строками является метод length(), он возвращает количество символов, содержащихся в строковом объекте.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10" w:author="Unknown"/>
        </w:rPr>
      </w:pPr>
      <w:ins w:id="11" w:author="Unknown">
        <w:r w:rsidRPr="003347E5">
          <w:t>Ниже представлен пример метода length(), который поможет определить длину строки.</w:t>
        </w:r>
      </w:ins>
    </w:p>
    <w:p w:rsidR="003347E5" w:rsidRPr="003347E5" w:rsidRDefault="003347E5" w:rsidP="003347E5">
      <w:pPr>
        <w:spacing w:before="100" w:beforeAutospacing="1" w:after="100" w:afterAutospacing="1"/>
        <w:outlineLvl w:val="2"/>
        <w:rPr>
          <w:ins w:id="12" w:author="Unknown"/>
          <w:b/>
          <w:bCs/>
          <w:sz w:val="27"/>
          <w:szCs w:val="27"/>
          <w:lang w:val="en-US"/>
        </w:rPr>
      </w:pPr>
      <w:ins w:id="13" w:author="Unknown">
        <w:r w:rsidRPr="003347E5">
          <w:rPr>
            <w:b/>
            <w:bCs/>
            <w:sz w:val="27"/>
            <w:szCs w:val="27"/>
          </w:rPr>
          <w:t>Пример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4" w:author="Unknown"/>
          <w:rFonts w:ascii="Courier New" w:hAnsi="Courier New" w:cs="Courier New"/>
          <w:sz w:val="20"/>
          <w:lang w:val="en-US"/>
        </w:rPr>
      </w:pPr>
      <w:ins w:id="15" w:author="Unknown">
        <w:r w:rsidRPr="003347E5">
          <w:rPr>
            <w:rFonts w:ascii="Courier New" w:hAnsi="Courier New" w:cs="Courier New"/>
            <w:sz w:val="20"/>
            <w:szCs w:val="20"/>
            <w:lang w:val="en-US"/>
          </w:rPr>
          <w:t>public</w:t>
        </w:r>
        <w:r w:rsidRPr="003347E5">
          <w:rPr>
            <w:rFonts w:ascii="Courier New" w:hAnsi="Courier New" w:cs="Courier New"/>
            <w:sz w:val="20"/>
            <w:lang w:val="en-US"/>
          </w:rPr>
          <w:t xml:space="preserve"> 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 xml:space="preserve">class Test </w:t>
        </w:r>
        <w:r w:rsidRPr="003347E5">
          <w:rPr>
            <w:rFonts w:ascii="Courier New" w:hAnsi="Courier New" w:cs="Courier New"/>
            <w:sz w:val="20"/>
            <w:lang w:val="en-US"/>
          </w:rPr>
          <w:t>{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6" w:author="Unknown"/>
          <w:rFonts w:ascii="Courier New" w:hAnsi="Courier New" w:cs="Courier New"/>
          <w:sz w:val="20"/>
          <w:lang w:val="en-US"/>
        </w:rPr>
      </w:pP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7" w:author="Unknown"/>
          <w:rFonts w:ascii="Courier New" w:hAnsi="Courier New" w:cs="Courier New"/>
          <w:sz w:val="20"/>
          <w:lang w:val="en-US"/>
        </w:rPr>
      </w:pPr>
      <w:ins w:id="18" w:author="Unknown">
        <w:r w:rsidRPr="003347E5">
          <w:rPr>
            <w:rFonts w:ascii="Courier New" w:hAnsi="Courier New" w:cs="Courier New"/>
            <w:sz w:val="20"/>
            <w:lang w:val="en-US"/>
          </w:rPr>
          <w:t xml:space="preserve">   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 xml:space="preserve">public static void main(String args[]) </w:t>
        </w:r>
        <w:r w:rsidRPr="003347E5">
          <w:rPr>
            <w:rFonts w:ascii="Courier New" w:hAnsi="Courier New" w:cs="Courier New"/>
            <w:sz w:val="20"/>
            <w:lang w:val="en-US"/>
          </w:rPr>
          <w:t>{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9" w:author="Unknown"/>
          <w:rFonts w:ascii="Courier New" w:hAnsi="Courier New" w:cs="Courier New"/>
          <w:sz w:val="20"/>
        </w:rPr>
      </w:pPr>
      <w:ins w:id="20" w:author="Unknown">
        <w:r w:rsidRPr="003347E5">
          <w:rPr>
            <w:rFonts w:ascii="Courier New" w:hAnsi="Courier New" w:cs="Courier New"/>
            <w:sz w:val="20"/>
            <w:lang w:val="en-US"/>
          </w:rPr>
          <w:t xml:space="preserve">      </w:t>
        </w:r>
        <w:r w:rsidRPr="003347E5">
          <w:rPr>
            <w:rFonts w:ascii="Courier New" w:hAnsi="Courier New" w:cs="Courier New"/>
            <w:sz w:val="20"/>
          </w:rPr>
          <w:t xml:space="preserve">String s = </w:t>
        </w:r>
        <w:r w:rsidRPr="003347E5">
          <w:rPr>
            <w:rFonts w:ascii="Courier New" w:hAnsi="Courier New" w:cs="Courier New"/>
            <w:sz w:val="20"/>
            <w:szCs w:val="20"/>
          </w:rPr>
          <w:t>"Я стану отличным программистом!"</w:t>
        </w:r>
        <w:r w:rsidRPr="003347E5">
          <w:rPr>
            <w:rFonts w:ascii="Courier New" w:hAnsi="Courier New" w:cs="Courier New"/>
            <w:sz w:val="20"/>
          </w:rPr>
          <w:t>;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1" w:author="Unknown"/>
          <w:rFonts w:ascii="Courier New" w:hAnsi="Courier New" w:cs="Courier New"/>
          <w:sz w:val="20"/>
        </w:rPr>
      </w:pPr>
      <w:ins w:id="22" w:author="Unknown">
        <w:r w:rsidRPr="003347E5">
          <w:rPr>
            <w:rFonts w:ascii="Courier New" w:hAnsi="Courier New" w:cs="Courier New"/>
            <w:sz w:val="20"/>
          </w:rPr>
          <w:t xml:space="preserve">      </w:t>
        </w:r>
        <w:r w:rsidRPr="003347E5">
          <w:rPr>
            <w:rFonts w:ascii="Courier New" w:hAnsi="Courier New" w:cs="Courier New"/>
            <w:sz w:val="20"/>
            <w:szCs w:val="20"/>
          </w:rPr>
          <w:t>int</w:t>
        </w:r>
        <w:r w:rsidRPr="003347E5">
          <w:rPr>
            <w:rFonts w:ascii="Courier New" w:hAnsi="Courier New" w:cs="Courier New"/>
            <w:sz w:val="20"/>
          </w:rPr>
          <w:t xml:space="preserve"> len = s.length();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3" w:author="Unknown"/>
          <w:rFonts w:ascii="Courier New" w:hAnsi="Courier New" w:cs="Courier New"/>
          <w:sz w:val="20"/>
        </w:rPr>
      </w:pPr>
      <w:ins w:id="24" w:author="Unknown">
        <w:r w:rsidRPr="003347E5">
          <w:rPr>
            <w:rFonts w:ascii="Courier New" w:hAnsi="Courier New" w:cs="Courier New"/>
            <w:sz w:val="20"/>
          </w:rPr>
          <w:t xml:space="preserve">      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5" w:author="Unknown"/>
          <w:rFonts w:ascii="Courier New" w:hAnsi="Courier New" w:cs="Courier New"/>
          <w:sz w:val="20"/>
        </w:rPr>
      </w:pPr>
      <w:ins w:id="26" w:author="Unknown">
        <w:r w:rsidRPr="003347E5">
          <w:rPr>
            <w:rFonts w:ascii="Courier New" w:hAnsi="Courier New" w:cs="Courier New"/>
            <w:sz w:val="20"/>
          </w:rPr>
          <w:t xml:space="preserve">      System.out.println( </w:t>
        </w:r>
        <w:r w:rsidRPr="003347E5">
          <w:rPr>
            <w:rFonts w:ascii="Courier New" w:hAnsi="Courier New" w:cs="Courier New"/>
            <w:sz w:val="20"/>
            <w:szCs w:val="20"/>
          </w:rPr>
          <w:t>"Длина строки: "</w:t>
        </w:r>
        <w:r w:rsidRPr="003347E5">
          <w:rPr>
            <w:rFonts w:ascii="Courier New" w:hAnsi="Courier New" w:cs="Courier New"/>
            <w:sz w:val="20"/>
          </w:rPr>
          <w:t xml:space="preserve"> + len + </w:t>
        </w:r>
        <w:r w:rsidRPr="003347E5">
          <w:rPr>
            <w:rFonts w:ascii="Courier New" w:hAnsi="Courier New" w:cs="Courier New"/>
            <w:sz w:val="20"/>
            <w:szCs w:val="20"/>
          </w:rPr>
          <w:t>" символ."</w:t>
        </w:r>
        <w:r w:rsidRPr="003347E5">
          <w:rPr>
            <w:rFonts w:ascii="Courier New" w:hAnsi="Courier New" w:cs="Courier New"/>
            <w:sz w:val="20"/>
          </w:rPr>
          <w:t>);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7" w:author="Unknown"/>
          <w:rFonts w:ascii="Courier New" w:hAnsi="Courier New" w:cs="Courier New"/>
          <w:sz w:val="20"/>
        </w:rPr>
      </w:pPr>
      <w:ins w:id="28" w:author="Unknown">
        <w:r w:rsidRPr="003347E5">
          <w:rPr>
            <w:rFonts w:ascii="Courier New" w:hAnsi="Courier New" w:cs="Courier New"/>
            <w:sz w:val="20"/>
          </w:rPr>
          <w:t xml:space="preserve">   }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29" w:author="Unknown"/>
          <w:rFonts w:ascii="Courier New" w:hAnsi="Courier New" w:cs="Courier New"/>
          <w:sz w:val="20"/>
        </w:rPr>
      </w:pPr>
      <w:ins w:id="30" w:author="Unknown">
        <w:r w:rsidRPr="003347E5">
          <w:rPr>
            <w:rFonts w:ascii="Courier New" w:hAnsi="Courier New" w:cs="Courier New"/>
            <w:sz w:val="20"/>
          </w:rPr>
          <w:t>}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31" w:author="Unknown"/>
        </w:rPr>
      </w:pPr>
      <w:ins w:id="32" w:author="Unknown">
        <w:r w:rsidRPr="003347E5">
          <w:t>Получим следующий результат: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3" w:author="Unknown"/>
          <w:rFonts w:ascii="Courier New" w:hAnsi="Courier New" w:cs="Courier New"/>
          <w:sz w:val="20"/>
        </w:rPr>
      </w:pPr>
      <w:ins w:id="34" w:author="Unknown">
        <w:r w:rsidRPr="003347E5">
          <w:rPr>
            <w:rFonts w:ascii="Courier New" w:hAnsi="Courier New" w:cs="Courier New"/>
            <w:sz w:val="20"/>
          </w:rPr>
          <w:t xml:space="preserve">Длина строки: </w:t>
        </w:r>
        <w:r w:rsidRPr="003347E5">
          <w:rPr>
            <w:rFonts w:ascii="Courier New" w:hAnsi="Courier New" w:cs="Courier New"/>
            <w:sz w:val="20"/>
            <w:szCs w:val="20"/>
          </w:rPr>
          <w:t>31</w:t>
        </w:r>
        <w:r w:rsidRPr="003347E5">
          <w:rPr>
            <w:rFonts w:ascii="Courier New" w:hAnsi="Courier New" w:cs="Courier New"/>
            <w:sz w:val="20"/>
          </w:rPr>
          <w:t xml:space="preserve"> символ.</w:t>
        </w:r>
      </w:ins>
    </w:p>
    <w:p w:rsidR="003347E5" w:rsidRPr="003347E5" w:rsidRDefault="003347E5" w:rsidP="003347E5">
      <w:pPr>
        <w:spacing w:before="100" w:beforeAutospacing="1" w:after="100" w:afterAutospacing="1"/>
        <w:outlineLvl w:val="1"/>
        <w:rPr>
          <w:ins w:id="35" w:author="Unknown"/>
          <w:b/>
          <w:bCs/>
          <w:sz w:val="36"/>
          <w:szCs w:val="36"/>
        </w:rPr>
      </w:pPr>
      <w:ins w:id="36" w:author="Unknown">
        <w:r w:rsidRPr="003347E5">
          <w:rPr>
            <w:b/>
            <w:bCs/>
            <w:sz w:val="36"/>
            <w:szCs w:val="36"/>
          </w:rPr>
          <w:t>Объединение строк в Java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37" w:author="Unknown"/>
        </w:rPr>
      </w:pPr>
      <w:ins w:id="38" w:author="Unknown">
        <w:r w:rsidRPr="003347E5">
          <w:t>Класс строк включает метод для объединения двух строк: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39" w:author="Unknown"/>
          <w:rFonts w:ascii="Courier New" w:hAnsi="Courier New" w:cs="Courier New"/>
          <w:sz w:val="20"/>
        </w:rPr>
      </w:pPr>
      <w:ins w:id="40" w:author="Unknown">
        <w:r w:rsidRPr="003347E5">
          <w:rPr>
            <w:rFonts w:ascii="Courier New" w:hAnsi="Courier New" w:cs="Courier New"/>
            <w:sz w:val="20"/>
          </w:rPr>
          <w:t>string1.concat(string2);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41" w:author="Unknown"/>
        </w:rPr>
      </w:pPr>
      <w:ins w:id="42" w:author="Unknown">
        <w:r w:rsidRPr="003347E5">
          <w:t>Возвращает новую строку string1, с добавленной строкой string2 в конце. Вы также можете использовать метод concat() со строковыми литералами: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3" w:author="Unknown"/>
          <w:rFonts w:ascii="Courier New" w:hAnsi="Courier New" w:cs="Courier New"/>
          <w:sz w:val="20"/>
        </w:rPr>
      </w:pPr>
      <w:ins w:id="44" w:author="Unknown">
        <w:r w:rsidRPr="003347E5">
          <w:rPr>
            <w:rFonts w:ascii="Courier New" w:hAnsi="Courier New" w:cs="Courier New"/>
            <w:sz w:val="20"/>
            <w:szCs w:val="20"/>
          </w:rPr>
          <w:t>"Меня зовут "</w:t>
        </w:r>
        <w:r w:rsidRPr="003347E5">
          <w:rPr>
            <w:rFonts w:ascii="Courier New" w:hAnsi="Courier New" w:cs="Courier New"/>
            <w:sz w:val="20"/>
          </w:rPr>
          <w:t>.concat(</w:t>
        </w:r>
        <w:r w:rsidRPr="003347E5">
          <w:rPr>
            <w:rFonts w:ascii="Courier New" w:hAnsi="Courier New" w:cs="Courier New"/>
            <w:sz w:val="20"/>
            <w:szCs w:val="20"/>
          </w:rPr>
          <w:t>"Олег"</w:t>
        </w:r>
        <w:r w:rsidRPr="003347E5">
          <w:rPr>
            <w:rFonts w:ascii="Courier New" w:hAnsi="Courier New" w:cs="Courier New"/>
            <w:sz w:val="20"/>
          </w:rPr>
          <w:t>);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45" w:author="Unknown"/>
        </w:rPr>
      </w:pPr>
      <w:ins w:id="46" w:author="Unknown">
        <w:r w:rsidRPr="003347E5">
          <w:t>Чаще строки объединяют оператором +: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47" w:author="Unknown"/>
          <w:rFonts w:ascii="Courier New" w:hAnsi="Courier New" w:cs="Courier New"/>
          <w:sz w:val="20"/>
        </w:rPr>
      </w:pPr>
      <w:ins w:id="48" w:author="Unknown">
        <w:r w:rsidRPr="003347E5">
          <w:rPr>
            <w:rFonts w:ascii="Courier New" w:hAnsi="Courier New" w:cs="Courier New"/>
            <w:sz w:val="20"/>
            <w:szCs w:val="20"/>
          </w:rPr>
          <w:t>"Здравствуй,"</w:t>
        </w:r>
        <w:r w:rsidRPr="003347E5">
          <w:rPr>
            <w:rFonts w:ascii="Courier New" w:hAnsi="Courier New" w:cs="Courier New"/>
            <w:sz w:val="20"/>
          </w:rPr>
          <w:t xml:space="preserve"> + </w:t>
        </w:r>
        <w:r w:rsidRPr="003347E5">
          <w:rPr>
            <w:rFonts w:ascii="Courier New" w:hAnsi="Courier New" w:cs="Courier New"/>
            <w:sz w:val="20"/>
            <w:szCs w:val="20"/>
          </w:rPr>
          <w:t>" мир"</w:t>
        </w:r>
        <w:r w:rsidRPr="003347E5">
          <w:rPr>
            <w:rFonts w:ascii="Courier New" w:hAnsi="Courier New" w:cs="Courier New"/>
            <w:sz w:val="20"/>
          </w:rPr>
          <w:t xml:space="preserve"> + </w:t>
        </w:r>
        <w:r w:rsidRPr="003347E5">
          <w:rPr>
            <w:rFonts w:ascii="Courier New" w:hAnsi="Courier New" w:cs="Courier New"/>
            <w:sz w:val="20"/>
            <w:szCs w:val="20"/>
          </w:rPr>
          <w:t>"!"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49" w:author="Unknown"/>
        </w:rPr>
      </w:pPr>
      <w:ins w:id="50" w:author="Unknown">
        <w:r w:rsidRPr="003347E5">
          <w:t>Что приводит к: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51" w:author="Unknown"/>
          <w:rFonts w:ascii="Courier New" w:hAnsi="Courier New" w:cs="Courier New"/>
          <w:sz w:val="20"/>
        </w:rPr>
      </w:pPr>
      <w:ins w:id="52" w:author="Unknown">
        <w:r w:rsidRPr="003347E5">
          <w:rPr>
            <w:rFonts w:ascii="Courier New" w:hAnsi="Courier New" w:cs="Courier New"/>
            <w:sz w:val="20"/>
          </w:rPr>
          <w:t>Здравствуй мир!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53" w:author="Unknown"/>
        </w:rPr>
      </w:pPr>
      <w:ins w:id="54" w:author="Unknown">
        <w:r w:rsidRPr="003347E5">
          <w:t>Давайте посмотрим на следующем примере.</w:t>
        </w:r>
      </w:ins>
    </w:p>
    <w:p w:rsidR="003347E5" w:rsidRPr="003347E5" w:rsidRDefault="003347E5" w:rsidP="003347E5">
      <w:pPr>
        <w:spacing w:before="100" w:beforeAutospacing="1" w:after="100" w:afterAutospacing="1"/>
        <w:outlineLvl w:val="2"/>
        <w:rPr>
          <w:ins w:id="55" w:author="Unknown"/>
          <w:b/>
          <w:bCs/>
          <w:sz w:val="27"/>
          <w:szCs w:val="27"/>
          <w:lang w:val="en-US"/>
        </w:rPr>
      </w:pPr>
      <w:ins w:id="56" w:author="Unknown">
        <w:r w:rsidRPr="003347E5">
          <w:rPr>
            <w:b/>
            <w:bCs/>
            <w:sz w:val="27"/>
            <w:szCs w:val="27"/>
          </w:rPr>
          <w:t>Пример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57" w:author="Unknown"/>
          <w:rFonts w:ascii="Courier New" w:hAnsi="Courier New" w:cs="Courier New"/>
          <w:sz w:val="20"/>
          <w:lang w:val="en-US"/>
        </w:rPr>
      </w:pPr>
      <w:ins w:id="58" w:author="Unknown">
        <w:r w:rsidRPr="003347E5">
          <w:rPr>
            <w:rFonts w:ascii="Courier New" w:hAnsi="Courier New" w:cs="Courier New"/>
            <w:sz w:val="20"/>
            <w:szCs w:val="20"/>
            <w:lang w:val="en-US"/>
          </w:rPr>
          <w:t>public</w:t>
        </w:r>
        <w:r w:rsidRPr="003347E5">
          <w:rPr>
            <w:rFonts w:ascii="Courier New" w:hAnsi="Courier New" w:cs="Courier New"/>
            <w:sz w:val="20"/>
            <w:lang w:val="en-US"/>
          </w:rPr>
          <w:t xml:space="preserve"> 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 xml:space="preserve">class Test </w:t>
        </w:r>
        <w:r w:rsidRPr="003347E5">
          <w:rPr>
            <w:rFonts w:ascii="Courier New" w:hAnsi="Courier New" w:cs="Courier New"/>
            <w:sz w:val="20"/>
            <w:lang w:val="en-US"/>
          </w:rPr>
          <w:t>{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59" w:author="Unknown"/>
          <w:rFonts w:ascii="Courier New" w:hAnsi="Courier New" w:cs="Courier New"/>
          <w:sz w:val="20"/>
          <w:lang w:val="en-US"/>
        </w:rPr>
      </w:pPr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0" w:author="Unknown"/>
          <w:rFonts w:ascii="Courier New" w:hAnsi="Courier New" w:cs="Courier New"/>
          <w:sz w:val="20"/>
          <w:lang w:val="en-US"/>
        </w:rPr>
      </w:pPr>
      <w:ins w:id="61" w:author="Unknown">
        <w:r w:rsidRPr="003347E5">
          <w:rPr>
            <w:rFonts w:ascii="Courier New" w:hAnsi="Courier New" w:cs="Courier New"/>
            <w:sz w:val="20"/>
            <w:lang w:val="en-US"/>
          </w:rPr>
          <w:t xml:space="preserve">   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 xml:space="preserve">public static void main(String args[]) </w:t>
        </w:r>
        <w:r w:rsidRPr="003347E5">
          <w:rPr>
            <w:rFonts w:ascii="Courier New" w:hAnsi="Courier New" w:cs="Courier New"/>
            <w:sz w:val="20"/>
            <w:lang w:val="en-US"/>
          </w:rPr>
          <w:t>{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2" w:author="Unknown"/>
          <w:rFonts w:ascii="Courier New" w:hAnsi="Courier New" w:cs="Courier New"/>
          <w:sz w:val="20"/>
          <w:lang w:val="en-US"/>
        </w:rPr>
      </w:pPr>
      <w:ins w:id="63" w:author="Unknown">
        <w:r w:rsidRPr="003347E5">
          <w:rPr>
            <w:rFonts w:ascii="Courier New" w:hAnsi="Courier New" w:cs="Courier New"/>
            <w:sz w:val="20"/>
            <w:lang w:val="en-US"/>
          </w:rPr>
          <w:t xml:space="preserve">      String string1 = 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>"</w:t>
        </w:r>
        <w:r w:rsidRPr="003347E5">
          <w:rPr>
            <w:rFonts w:ascii="Courier New" w:hAnsi="Courier New" w:cs="Courier New"/>
            <w:sz w:val="20"/>
            <w:szCs w:val="20"/>
          </w:rPr>
          <w:t>отличным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 xml:space="preserve"> "</w:t>
        </w:r>
        <w:r w:rsidRPr="003347E5">
          <w:rPr>
            <w:rFonts w:ascii="Courier New" w:hAnsi="Courier New" w:cs="Courier New"/>
            <w:sz w:val="20"/>
            <w:lang w:val="en-US"/>
          </w:rPr>
          <w:t>;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4" w:author="Unknown"/>
          <w:rFonts w:ascii="Courier New" w:hAnsi="Courier New" w:cs="Courier New"/>
          <w:sz w:val="20"/>
          <w:lang w:val="en-US"/>
        </w:rPr>
      </w:pPr>
      <w:ins w:id="65" w:author="Unknown">
        <w:r w:rsidRPr="003347E5">
          <w:rPr>
            <w:rFonts w:ascii="Courier New" w:hAnsi="Courier New" w:cs="Courier New"/>
            <w:sz w:val="20"/>
            <w:lang w:val="en-US"/>
          </w:rPr>
          <w:t xml:space="preserve">      System.out.println(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>"</w:t>
        </w:r>
        <w:r w:rsidRPr="003347E5">
          <w:rPr>
            <w:rFonts w:ascii="Courier New" w:hAnsi="Courier New" w:cs="Courier New"/>
            <w:sz w:val="20"/>
            <w:szCs w:val="20"/>
          </w:rPr>
          <w:t>Я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 xml:space="preserve"> </w:t>
        </w:r>
        <w:r w:rsidRPr="003347E5">
          <w:rPr>
            <w:rFonts w:ascii="Courier New" w:hAnsi="Courier New" w:cs="Courier New"/>
            <w:sz w:val="20"/>
            <w:szCs w:val="20"/>
          </w:rPr>
          <w:t>стану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 xml:space="preserve"> "</w:t>
        </w:r>
        <w:r w:rsidRPr="003347E5">
          <w:rPr>
            <w:rFonts w:ascii="Courier New" w:hAnsi="Courier New" w:cs="Courier New"/>
            <w:sz w:val="20"/>
            <w:lang w:val="en-US"/>
          </w:rPr>
          <w:t xml:space="preserve"> + string1 + 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>"</w:t>
        </w:r>
        <w:r w:rsidRPr="003347E5">
          <w:rPr>
            <w:rFonts w:ascii="Courier New" w:hAnsi="Courier New" w:cs="Courier New"/>
            <w:sz w:val="20"/>
            <w:szCs w:val="20"/>
          </w:rPr>
          <w:t>программистом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>!"</w:t>
        </w:r>
        <w:r w:rsidRPr="003347E5">
          <w:rPr>
            <w:rFonts w:ascii="Courier New" w:hAnsi="Courier New" w:cs="Courier New"/>
            <w:sz w:val="20"/>
            <w:lang w:val="en-US"/>
          </w:rPr>
          <w:t>);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6" w:author="Unknown"/>
          <w:rFonts w:ascii="Courier New" w:hAnsi="Courier New" w:cs="Courier New"/>
          <w:sz w:val="20"/>
        </w:rPr>
      </w:pPr>
      <w:ins w:id="67" w:author="Unknown">
        <w:r w:rsidRPr="003347E5">
          <w:rPr>
            <w:rFonts w:ascii="Courier New" w:hAnsi="Courier New" w:cs="Courier New"/>
            <w:sz w:val="20"/>
            <w:lang w:val="en-US"/>
          </w:rPr>
          <w:t xml:space="preserve">   </w:t>
        </w:r>
        <w:r w:rsidRPr="003347E5">
          <w:rPr>
            <w:rFonts w:ascii="Courier New" w:hAnsi="Courier New" w:cs="Courier New"/>
            <w:sz w:val="20"/>
          </w:rPr>
          <w:t>}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68" w:author="Unknown"/>
          <w:rFonts w:ascii="Courier New" w:hAnsi="Courier New" w:cs="Courier New"/>
          <w:sz w:val="20"/>
        </w:rPr>
      </w:pPr>
      <w:ins w:id="69" w:author="Unknown">
        <w:r w:rsidRPr="003347E5">
          <w:rPr>
            <w:rFonts w:ascii="Courier New" w:hAnsi="Courier New" w:cs="Courier New"/>
            <w:sz w:val="20"/>
          </w:rPr>
          <w:t>}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70" w:author="Unknown"/>
        </w:rPr>
      </w:pPr>
      <w:ins w:id="71" w:author="Unknown">
        <w:r w:rsidRPr="003347E5">
          <w:lastRenderedPageBreak/>
          <w:t>Получим следующий результат: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72" w:author="Unknown"/>
          <w:rFonts w:ascii="Courier New" w:hAnsi="Courier New" w:cs="Courier New"/>
          <w:sz w:val="20"/>
        </w:rPr>
      </w:pPr>
      <w:ins w:id="73" w:author="Unknown">
        <w:r w:rsidRPr="003347E5">
          <w:rPr>
            <w:rFonts w:ascii="Courier New" w:hAnsi="Courier New" w:cs="Courier New"/>
            <w:sz w:val="20"/>
          </w:rPr>
          <w:t xml:space="preserve">Я стану отличным программистом! </w:t>
        </w:r>
      </w:ins>
    </w:p>
    <w:p w:rsidR="003347E5" w:rsidRPr="003347E5" w:rsidRDefault="003347E5" w:rsidP="003347E5">
      <w:pPr>
        <w:spacing w:before="100" w:beforeAutospacing="1" w:after="100" w:afterAutospacing="1"/>
        <w:outlineLvl w:val="1"/>
        <w:rPr>
          <w:ins w:id="74" w:author="Unknown"/>
          <w:b/>
          <w:bCs/>
          <w:sz w:val="36"/>
          <w:szCs w:val="36"/>
        </w:rPr>
      </w:pPr>
      <w:ins w:id="75" w:author="Unknown">
        <w:r w:rsidRPr="003347E5">
          <w:rPr>
            <w:b/>
            <w:bCs/>
            <w:sz w:val="36"/>
            <w:szCs w:val="36"/>
          </w:rPr>
          <w:t>Создание формата строк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76" w:author="Unknown"/>
        </w:rPr>
      </w:pPr>
      <w:ins w:id="77" w:author="Unknown">
        <w:r w:rsidRPr="003347E5">
          <w:t>Мы уже изучали методы printf() и format() для вывода на печать с отформатированными числами. Класс строк в Java обладает эквивалентным методом format(), который возвращает строковый объект, а не потоковый объект (PrintStream).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78" w:author="Unknown"/>
        </w:rPr>
      </w:pPr>
      <w:ins w:id="79" w:author="Unknown">
        <w:r w:rsidRPr="003347E5">
          <w:t>Использование строкового статического метода format() позволяет создавать строку нужного формата, который можно использовать повторно, в отличие от одноразовых операторов print. Например вместо: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80" w:author="Unknown"/>
          <w:rFonts w:ascii="Courier New" w:hAnsi="Courier New" w:cs="Courier New"/>
          <w:sz w:val="20"/>
        </w:rPr>
      </w:pPr>
      <w:ins w:id="81" w:author="Unknown">
        <w:r w:rsidRPr="003347E5">
          <w:rPr>
            <w:rFonts w:ascii="Courier New" w:hAnsi="Courier New" w:cs="Courier New"/>
            <w:sz w:val="20"/>
          </w:rPr>
          <w:t>System.out.printf(</w:t>
        </w:r>
        <w:r w:rsidRPr="003347E5">
          <w:rPr>
            <w:rFonts w:ascii="Courier New" w:hAnsi="Courier New" w:cs="Courier New"/>
            <w:sz w:val="20"/>
            <w:szCs w:val="20"/>
          </w:rPr>
          <w:t>"Значение переменной float = "</w:t>
        </w:r>
        <w:r w:rsidRPr="003347E5">
          <w:rPr>
            <w:rFonts w:ascii="Courier New" w:hAnsi="Courier New" w:cs="Courier New"/>
            <w:sz w:val="20"/>
          </w:rPr>
          <w:t xml:space="preserve"> +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82" w:author="Unknown"/>
          <w:rFonts w:ascii="Courier New" w:hAnsi="Courier New" w:cs="Courier New"/>
          <w:sz w:val="20"/>
        </w:rPr>
      </w:pPr>
      <w:ins w:id="83" w:author="Unknown">
        <w:r w:rsidRPr="003347E5">
          <w:rPr>
            <w:rFonts w:ascii="Courier New" w:hAnsi="Courier New" w:cs="Courier New"/>
            <w:sz w:val="20"/>
          </w:rPr>
          <w:t xml:space="preserve">                   </w:t>
        </w:r>
        <w:r w:rsidRPr="003347E5">
          <w:rPr>
            <w:rFonts w:ascii="Courier New" w:hAnsi="Courier New" w:cs="Courier New"/>
            <w:sz w:val="20"/>
            <w:szCs w:val="20"/>
          </w:rPr>
          <w:t>"%f, пока значение integer "</w:t>
        </w:r>
        <w:r w:rsidRPr="003347E5">
          <w:rPr>
            <w:rFonts w:ascii="Courier New" w:hAnsi="Courier New" w:cs="Courier New"/>
            <w:sz w:val="20"/>
          </w:rPr>
          <w:t xml:space="preserve"> +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84" w:author="Unknown"/>
          <w:rFonts w:ascii="Courier New" w:hAnsi="Courier New" w:cs="Courier New"/>
          <w:sz w:val="20"/>
          <w:lang w:val="en-US"/>
        </w:rPr>
      </w:pPr>
      <w:ins w:id="85" w:author="Unknown">
        <w:r w:rsidRPr="003347E5">
          <w:rPr>
            <w:rFonts w:ascii="Courier New" w:hAnsi="Courier New" w:cs="Courier New"/>
            <w:sz w:val="20"/>
          </w:rPr>
          <w:t xml:space="preserve">                   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>"</w:t>
        </w:r>
        <w:r w:rsidRPr="003347E5">
          <w:rPr>
            <w:rFonts w:ascii="Courier New" w:hAnsi="Courier New" w:cs="Courier New"/>
            <w:sz w:val="20"/>
            <w:szCs w:val="20"/>
          </w:rPr>
          <w:t>переменная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 xml:space="preserve"> = %d, </w:t>
        </w:r>
        <w:r w:rsidRPr="003347E5">
          <w:rPr>
            <w:rFonts w:ascii="Courier New" w:hAnsi="Courier New" w:cs="Courier New"/>
            <w:sz w:val="20"/>
            <w:szCs w:val="20"/>
          </w:rPr>
          <w:t>и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 xml:space="preserve"> string "</w:t>
        </w:r>
        <w:r w:rsidRPr="003347E5">
          <w:rPr>
            <w:rFonts w:ascii="Courier New" w:hAnsi="Courier New" w:cs="Courier New"/>
            <w:sz w:val="20"/>
            <w:lang w:val="en-US"/>
          </w:rPr>
          <w:t xml:space="preserve"> +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86" w:author="Unknown"/>
          <w:rFonts w:ascii="Courier New" w:hAnsi="Courier New" w:cs="Courier New"/>
          <w:sz w:val="20"/>
          <w:lang w:val="en-US"/>
        </w:rPr>
      </w:pPr>
      <w:ins w:id="87" w:author="Unknown">
        <w:r w:rsidRPr="003347E5">
          <w:rPr>
            <w:rFonts w:ascii="Courier New" w:hAnsi="Courier New" w:cs="Courier New"/>
            <w:sz w:val="20"/>
            <w:lang w:val="en-US"/>
          </w:rPr>
          <w:t xml:space="preserve">                   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>"= %s"</w:t>
        </w:r>
        <w:r w:rsidRPr="003347E5">
          <w:rPr>
            <w:rFonts w:ascii="Courier New" w:hAnsi="Courier New" w:cs="Courier New"/>
            <w:sz w:val="20"/>
            <w:lang w:val="en-US"/>
          </w:rPr>
          <w:t>, floatVar, intVar, stringVar);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88" w:author="Unknown"/>
        </w:rPr>
      </w:pPr>
      <w:ins w:id="89" w:author="Unknown">
        <w:r w:rsidRPr="003347E5">
          <w:t>Вы также можете написать: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90" w:author="Unknown"/>
          <w:rFonts w:ascii="Courier New" w:hAnsi="Courier New" w:cs="Courier New"/>
          <w:sz w:val="20"/>
        </w:rPr>
      </w:pPr>
      <w:ins w:id="91" w:author="Unknown">
        <w:r w:rsidRPr="003347E5">
          <w:rPr>
            <w:rFonts w:ascii="Courier New" w:hAnsi="Courier New" w:cs="Courier New"/>
            <w:sz w:val="20"/>
          </w:rPr>
          <w:t>String fs;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92" w:author="Unknown"/>
          <w:rFonts w:ascii="Courier New" w:hAnsi="Courier New" w:cs="Courier New"/>
          <w:sz w:val="20"/>
        </w:rPr>
      </w:pPr>
      <w:ins w:id="93" w:author="Unknown">
        <w:r w:rsidRPr="003347E5">
          <w:rPr>
            <w:rFonts w:ascii="Courier New" w:hAnsi="Courier New" w:cs="Courier New"/>
            <w:sz w:val="20"/>
          </w:rPr>
          <w:t>fs = String.format(</w:t>
        </w:r>
        <w:r w:rsidRPr="003347E5">
          <w:rPr>
            <w:rFonts w:ascii="Courier New" w:hAnsi="Courier New" w:cs="Courier New"/>
            <w:sz w:val="20"/>
            <w:szCs w:val="20"/>
          </w:rPr>
          <w:t>"Значение переменной float = "</w:t>
        </w:r>
        <w:r w:rsidRPr="003347E5">
          <w:rPr>
            <w:rFonts w:ascii="Courier New" w:hAnsi="Courier New" w:cs="Courier New"/>
            <w:sz w:val="20"/>
          </w:rPr>
          <w:t xml:space="preserve"> +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94" w:author="Unknown"/>
          <w:rFonts w:ascii="Courier New" w:hAnsi="Courier New" w:cs="Courier New"/>
          <w:sz w:val="20"/>
        </w:rPr>
      </w:pPr>
      <w:ins w:id="95" w:author="Unknown">
        <w:r w:rsidRPr="003347E5">
          <w:rPr>
            <w:rFonts w:ascii="Courier New" w:hAnsi="Courier New" w:cs="Courier New"/>
            <w:sz w:val="20"/>
          </w:rPr>
          <w:t xml:space="preserve">                   </w:t>
        </w:r>
        <w:r w:rsidRPr="003347E5">
          <w:rPr>
            <w:rFonts w:ascii="Courier New" w:hAnsi="Courier New" w:cs="Courier New"/>
            <w:sz w:val="20"/>
            <w:szCs w:val="20"/>
          </w:rPr>
          <w:t>"%f, пока значение integer "</w:t>
        </w:r>
        <w:r w:rsidRPr="003347E5">
          <w:rPr>
            <w:rFonts w:ascii="Courier New" w:hAnsi="Courier New" w:cs="Courier New"/>
            <w:sz w:val="20"/>
          </w:rPr>
          <w:t xml:space="preserve"> +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96" w:author="Unknown"/>
          <w:rFonts w:ascii="Courier New" w:hAnsi="Courier New" w:cs="Courier New"/>
          <w:sz w:val="20"/>
        </w:rPr>
      </w:pPr>
      <w:ins w:id="97" w:author="Unknown">
        <w:r w:rsidRPr="003347E5">
          <w:rPr>
            <w:rFonts w:ascii="Courier New" w:hAnsi="Courier New" w:cs="Courier New"/>
            <w:sz w:val="20"/>
          </w:rPr>
          <w:t xml:space="preserve">                   </w:t>
        </w:r>
        <w:r w:rsidRPr="003347E5">
          <w:rPr>
            <w:rFonts w:ascii="Courier New" w:hAnsi="Courier New" w:cs="Courier New"/>
            <w:sz w:val="20"/>
            <w:szCs w:val="20"/>
          </w:rPr>
          <w:t>"переменная = %d, и string "</w:t>
        </w:r>
        <w:r w:rsidRPr="003347E5">
          <w:rPr>
            <w:rFonts w:ascii="Courier New" w:hAnsi="Courier New" w:cs="Courier New"/>
            <w:sz w:val="20"/>
          </w:rPr>
          <w:t xml:space="preserve"> +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98" w:author="Unknown"/>
          <w:rFonts w:ascii="Courier New" w:hAnsi="Courier New" w:cs="Courier New"/>
          <w:sz w:val="20"/>
          <w:lang w:val="en-US"/>
        </w:rPr>
      </w:pPr>
      <w:ins w:id="99" w:author="Unknown">
        <w:r w:rsidRPr="003347E5">
          <w:rPr>
            <w:rFonts w:ascii="Courier New" w:hAnsi="Courier New" w:cs="Courier New"/>
            <w:sz w:val="20"/>
          </w:rPr>
          <w:t xml:space="preserve">                   </w:t>
        </w:r>
        <w:r w:rsidRPr="003347E5">
          <w:rPr>
            <w:rFonts w:ascii="Courier New" w:hAnsi="Courier New" w:cs="Courier New"/>
            <w:sz w:val="20"/>
            <w:szCs w:val="20"/>
            <w:lang w:val="en-US"/>
          </w:rPr>
          <w:t>"= %s"</w:t>
        </w:r>
        <w:r w:rsidRPr="003347E5">
          <w:rPr>
            <w:rFonts w:ascii="Courier New" w:hAnsi="Courier New" w:cs="Courier New"/>
            <w:sz w:val="20"/>
            <w:lang w:val="en-US"/>
          </w:rPr>
          <w:t>, floatVar, intVar, stringVar);</w:t>
        </w:r>
      </w:ins>
    </w:p>
    <w:p w:rsidR="003347E5" w:rsidRPr="003347E5" w:rsidRDefault="003347E5" w:rsidP="003347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ns w:id="100" w:author="Unknown"/>
          <w:rFonts w:ascii="Courier New" w:hAnsi="Courier New" w:cs="Courier New"/>
          <w:sz w:val="20"/>
          <w:lang w:val="en-US"/>
        </w:rPr>
      </w:pPr>
      <w:ins w:id="101" w:author="Unknown">
        <w:r w:rsidRPr="003347E5">
          <w:rPr>
            <w:rFonts w:ascii="Courier New" w:hAnsi="Courier New" w:cs="Courier New"/>
            <w:sz w:val="20"/>
            <w:lang w:val="en-US"/>
          </w:rPr>
          <w:t>System.out.println(fs);</w:t>
        </w:r>
      </w:ins>
    </w:p>
    <w:p w:rsidR="003347E5" w:rsidRPr="003347E5" w:rsidRDefault="003347E5" w:rsidP="003347E5">
      <w:pPr>
        <w:spacing w:before="100" w:beforeAutospacing="1" w:after="100" w:afterAutospacing="1"/>
        <w:outlineLvl w:val="1"/>
        <w:rPr>
          <w:ins w:id="102" w:author="Unknown"/>
          <w:b/>
          <w:bCs/>
          <w:sz w:val="36"/>
          <w:szCs w:val="36"/>
        </w:rPr>
      </w:pPr>
      <w:ins w:id="103" w:author="Unknown">
        <w:r w:rsidRPr="003347E5">
          <w:rPr>
            <w:b/>
            <w:bCs/>
            <w:sz w:val="36"/>
            <w:szCs w:val="36"/>
          </w:rPr>
          <w:t>Методы класса строк</w:t>
        </w:r>
      </w:ins>
    </w:p>
    <w:p w:rsidR="003347E5" w:rsidRPr="003347E5" w:rsidRDefault="003347E5" w:rsidP="003347E5">
      <w:pPr>
        <w:spacing w:before="100" w:beforeAutospacing="1" w:after="100" w:afterAutospacing="1"/>
        <w:rPr>
          <w:ins w:id="104" w:author="Unknown"/>
        </w:rPr>
      </w:pPr>
      <w:ins w:id="105" w:author="Unknown">
        <w:r w:rsidRPr="003347E5">
          <w:t>Ниже приведен список методов, поддерживаемых классом строк.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0"/>
      </w:tblGrid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№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Методы с описанием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13" w:tooltip="Метод charAt() в Java" w:history="1">
              <w:r w:rsidRPr="003347E5">
                <w:rPr>
                  <w:color w:val="0000FF"/>
                  <w:u w:val="single"/>
                </w:rPr>
                <w:t>char charAt(int index)</w:t>
              </w:r>
            </w:hyperlink>
            <w:r w:rsidRPr="003347E5">
              <w:br/>
              <w:t>Возвращает символ по указанному индексу.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14" w:tooltip="Метод compareTo() в Java" w:history="1">
              <w:r w:rsidRPr="003347E5">
                <w:rPr>
                  <w:color w:val="0000FF"/>
                  <w:u w:val="single"/>
                </w:rPr>
                <w:t>int compareTo(Object o)</w:t>
              </w:r>
            </w:hyperlink>
            <w:r w:rsidRPr="003347E5">
              <w:br/>
              <w:t>Сравнивает данную строку с другим объектом.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pPr>
              <w:rPr>
                <w:lang w:val="en-US"/>
              </w:rPr>
            </w:pPr>
            <w:r w:rsidRPr="003347E5">
              <w:rPr>
                <w:lang w:val="en-US"/>
              </w:rPr>
              <w:t>int compareTo(String anotherString)</w:t>
            </w:r>
            <w:r w:rsidRPr="003347E5">
              <w:rPr>
                <w:lang w:val="en-US"/>
              </w:rPr>
              <w:br/>
            </w:r>
            <w:r w:rsidRPr="003347E5">
              <w:t>Сравнивает</w:t>
            </w:r>
            <w:r w:rsidRPr="003347E5">
              <w:rPr>
                <w:lang w:val="en-US"/>
              </w:rPr>
              <w:t xml:space="preserve"> </w:t>
            </w:r>
            <w:r w:rsidRPr="003347E5">
              <w:t>две</w:t>
            </w:r>
            <w:r w:rsidRPr="003347E5">
              <w:rPr>
                <w:lang w:val="en-US"/>
              </w:rPr>
              <w:t xml:space="preserve"> </w:t>
            </w:r>
            <w:r w:rsidRPr="003347E5">
              <w:t>строки</w:t>
            </w:r>
            <w:r w:rsidRPr="003347E5">
              <w:rPr>
                <w:lang w:val="en-US"/>
              </w:rPr>
              <w:t xml:space="preserve"> </w:t>
            </w:r>
            <w:r w:rsidRPr="003347E5">
              <w:t>лексически</w:t>
            </w:r>
            <w:r w:rsidRPr="003347E5">
              <w:rPr>
                <w:lang w:val="en-US"/>
              </w:rPr>
              <w:t>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4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15" w:tooltip="Метод compareToIgnoreCase() в Java" w:history="1">
              <w:r w:rsidRPr="003347E5">
                <w:rPr>
                  <w:color w:val="0000FF"/>
                  <w:u w:val="single"/>
                </w:rPr>
                <w:t>int compareToIgnoreCase(String str)</w:t>
              </w:r>
            </w:hyperlink>
            <w:r w:rsidRPr="003347E5">
              <w:br/>
              <w:t>Сравнивает две строки лексически, игнорируя регистр букв.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5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16" w:tooltip="Метод concat() в Java" w:history="1">
              <w:r w:rsidRPr="003347E5">
                <w:rPr>
                  <w:color w:val="0000FF"/>
                  <w:u w:val="single"/>
                </w:rPr>
                <w:t>String concat(String str)</w:t>
              </w:r>
            </w:hyperlink>
            <w:r w:rsidRPr="003347E5">
              <w:br/>
              <w:t>Объединяет указанную строку с данной строкой, путем добавления ее в конце.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6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17" w:tooltip="Метод contentEquals() в Java" w:history="1">
              <w:r w:rsidRPr="003347E5">
                <w:rPr>
                  <w:color w:val="0000FF"/>
                  <w:u w:val="single"/>
                </w:rPr>
                <w:t>boolean contentEquals(StringBuffer sb)</w:t>
              </w:r>
            </w:hyperlink>
            <w:r w:rsidRPr="003347E5">
              <w:br/>
              <w:t>Возвращает значение true только в том случае, если эта строка представляет собой ту же последовательность символов как указанно в буфере строки (StringBuffer).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7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18" w:tooltip="Метод copyValueOf() в Java" w:history="1">
              <w:r w:rsidRPr="003347E5">
                <w:rPr>
                  <w:color w:val="0000FF"/>
                  <w:u w:val="single"/>
                </w:rPr>
                <w:t>static String copyValueOf(char[] data)</w:t>
              </w:r>
            </w:hyperlink>
            <w:r w:rsidRPr="003347E5">
              <w:br/>
              <w:t>Возвращает строку, которая представляет собой последовательность символов, в указанный массив.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8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static String copyValueOf(char[] data, int offset, int count)</w:t>
            </w:r>
            <w:r w:rsidRPr="003347E5">
              <w:br/>
              <w:t xml:space="preserve">Возвращает строку, которая представляет собой последовательность символов, в </w:t>
            </w:r>
            <w:r w:rsidRPr="003347E5">
              <w:lastRenderedPageBreak/>
              <w:t>указанный массив.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19" w:tooltip="Метод endsWith() в Java" w:history="1">
              <w:r w:rsidRPr="003347E5">
                <w:rPr>
                  <w:color w:val="0000FF"/>
                  <w:u w:val="single"/>
                </w:rPr>
                <w:t>boolean endsWith(String suffix)</w:t>
              </w:r>
            </w:hyperlink>
            <w:r w:rsidRPr="003347E5">
              <w:br/>
              <w:t>Проверяет заканчивается ли эта строка указанным окончанием.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10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0" w:tooltip="Метод equals() в Java" w:history="1">
              <w:r w:rsidRPr="003347E5">
                <w:rPr>
                  <w:color w:val="0000FF"/>
                  <w:u w:val="single"/>
                </w:rPr>
                <w:t>boolean equals(Object anObject)</w:t>
              </w:r>
            </w:hyperlink>
            <w:r w:rsidRPr="003347E5">
              <w:br/>
              <w:t>Сравнивает данную строку с указанным объектом.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11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1" w:tooltip="Метод equalsIgnoreCase() в Java" w:history="1">
              <w:r w:rsidRPr="003347E5">
                <w:rPr>
                  <w:color w:val="0000FF"/>
                  <w:u w:val="single"/>
                </w:rPr>
                <w:t>boolean equalsIgnoreCase(String anotherString)</w:t>
              </w:r>
            </w:hyperlink>
            <w:r w:rsidRPr="003347E5">
              <w:br/>
              <w:t>Сравнивает данную строку с другой строкой, игнорируя регистр букв.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12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2" w:tooltip="Метод getBytes() в Java" w:history="1">
              <w:r w:rsidRPr="003347E5">
                <w:rPr>
                  <w:color w:val="0000FF"/>
                  <w:u w:val="single"/>
                </w:rPr>
                <w:t>byte getBytes()</w:t>
              </w:r>
            </w:hyperlink>
            <w:r w:rsidRPr="003347E5">
              <w:br/>
              <w:t>Кодирует эту строку в последовательность байтов с помощью платформы charset, сохраняя результат в новый массив байтов.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13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byte[] getBytes(String charsetName</w:t>
            </w:r>
            <w:r w:rsidRPr="003347E5">
              <w:br/>
              <w:t>Кодирует эту строку в последовательность байтов с помощью платформы charset, сохраняя результат в новый массив байтов.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14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3" w:tooltip="Метод getChars() в Java" w:history="1">
              <w:r w:rsidRPr="003347E5">
                <w:rPr>
                  <w:color w:val="0000FF"/>
                  <w:u w:val="single"/>
                </w:rPr>
                <w:t>void getChars(int srcBegin, int srcEnd, char[] dst, int dstBegin)</w:t>
              </w:r>
            </w:hyperlink>
            <w:r w:rsidRPr="003347E5">
              <w:br/>
              <w:t>Копирует символы из этой строки в массив символов назначения.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15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4" w:tooltip="Метод hashCode() в Java" w:history="1">
              <w:r w:rsidRPr="003347E5">
                <w:rPr>
                  <w:color w:val="0000FF"/>
                  <w:u w:val="single"/>
                </w:rPr>
                <w:t>int hashCode()</w:t>
              </w:r>
            </w:hyperlink>
            <w:r w:rsidRPr="003347E5">
              <w:br/>
              <w:t>Возвращает хэш-код для этой строки.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16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5" w:tooltip="Метод indexOf()  в Java" w:history="1">
              <w:r w:rsidRPr="003347E5">
                <w:rPr>
                  <w:color w:val="0000FF"/>
                  <w:u w:val="single"/>
                </w:rPr>
                <w:t>int indexOf(int ch)</w:t>
              </w:r>
            </w:hyperlink>
            <w:r w:rsidRPr="003347E5">
              <w:br/>
              <w:t>Возвращает индекс первого вхождения указанного символа в данной строке.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17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int indexOf(int ch, int fromIndex)</w:t>
            </w:r>
            <w:r w:rsidRPr="003347E5">
              <w:br/>
              <w:t>Возвращает индекс первого вхождения указанного символа в данной строке, начиная поиск с указанного индекса.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18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int indexOf(String str)</w:t>
            </w:r>
            <w:r w:rsidRPr="003347E5">
              <w:br/>
              <w:t>Возвращает индекс первого вхождения указанной подстроки в данной строке.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19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int indexOf(String str, int fromIndex)</w:t>
            </w:r>
            <w:r w:rsidRPr="003347E5">
              <w:br/>
              <w:t>Возвращает индекс первого вхождения указанной подстроки в данной строке, начиная с указанного индекса.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20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6" w:tooltip="Метод intern() в Java" w:history="1">
              <w:r w:rsidRPr="003347E5">
                <w:rPr>
                  <w:color w:val="0000FF"/>
                  <w:u w:val="single"/>
                </w:rPr>
                <w:t>String intern()</w:t>
              </w:r>
            </w:hyperlink>
            <w:r w:rsidRPr="003347E5">
              <w:br/>
              <w:t>Возвращает каноническое представление для строкового объекта.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21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7" w:tooltip="Метод lastIndexOf() в Java" w:history="1">
              <w:r w:rsidRPr="003347E5">
                <w:rPr>
                  <w:color w:val="0000FF"/>
                  <w:u w:val="single"/>
                </w:rPr>
                <w:t>int lastIndexOf(int ch)</w:t>
              </w:r>
            </w:hyperlink>
            <w:r w:rsidRPr="003347E5">
              <w:br/>
              <w:t>Возвращает индекс последнего вхождения указанного символа в этой строке.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22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int lastIndexOf(int ch, int fromIndex)</w:t>
            </w:r>
            <w:r w:rsidRPr="003347E5">
              <w:br/>
              <w:t>Возвращает индекс последнего вхождения указанного символа в этой строке, начиная обратный поиск с указанного индекса.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23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int lastIndexOf(String str)</w:t>
            </w:r>
            <w:r w:rsidRPr="003347E5">
              <w:br/>
              <w:t>Возвращает индекс последнего вхождения указанной подстроки в данной строке.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24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int lastIndexOf(String str, int fromIndex)</w:t>
            </w:r>
            <w:r w:rsidRPr="003347E5">
              <w:br/>
              <w:t>Возвращает индекс последнего вхождения указанной подстроки в этой строке, начиная обратный поиск с указанного индекса.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25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8" w:tooltip="Метод length() в Java" w:history="1">
              <w:r w:rsidRPr="003347E5">
                <w:rPr>
                  <w:color w:val="0000FF"/>
                  <w:u w:val="single"/>
                </w:rPr>
                <w:t>int length()</w:t>
              </w:r>
            </w:hyperlink>
            <w:r w:rsidRPr="003347E5">
              <w:br/>
              <w:t>Возвращает длину строки.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26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29" w:tooltip="Метод matches() в Java" w:history="1">
              <w:r w:rsidRPr="003347E5">
                <w:rPr>
                  <w:color w:val="0000FF"/>
                  <w:u w:val="single"/>
                </w:rPr>
                <w:t>boolean matches(String regex)</w:t>
              </w:r>
            </w:hyperlink>
            <w:r w:rsidRPr="003347E5">
              <w:br/>
              <w:t>Сообщает, соответствует ли или нет эта строка заданному регулярному выражению.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27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pPr>
              <w:rPr>
                <w:lang w:val="en-US"/>
              </w:rPr>
            </w:pPr>
            <w:hyperlink r:id="rId30" w:tooltip="Метод regionMatches() в Java" w:history="1">
              <w:r w:rsidRPr="003347E5">
                <w:rPr>
                  <w:color w:val="0000FF"/>
                  <w:u w:val="single"/>
                  <w:lang w:val="en-US"/>
                </w:rPr>
                <w:t>boolean regionMatches(boolean ignoreCase, int toffset, String other, int ooffset, int len)</w:t>
              </w:r>
            </w:hyperlink>
            <w:r w:rsidRPr="003347E5">
              <w:rPr>
                <w:lang w:val="en-US"/>
              </w:rPr>
              <w:br/>
            </w:r>
            <w:r w:rsidRPr="003347E5">
              <w:t>Проверяет</w:t>
            </w:r>
            <w:r w:rsidRPr="003347E5">
              <w:rPr>
                <w:lang w:val="en-US"/>
              </w:rPr>
              <w:t xml:space="preserve"> </w:t>
            </w:r>
            <w:r w:rsidRPr="003347E5">
              <w:t>равны</w:t>
            </w:r>
            <w:r w:rsidRPr="003347E5">
              <w:rPr>
                <w:lang w:val="en-US"/>
              </w:rPr>
              <w:t xml:space="preserve"> </w:t>
            </w:r>
            <w:r w:rsidRPr="003347E5">
              <w:t>ли</w:t>
            </w:r>
            <w:r w:rsidRPr="003347E5">
              <w:rPr>
                <w:lang w:val="en-US"/>
              </w:rPr>
              <w:t xml:space="preserve"> </w:t>
            </w:r>
            <w:r w:rsidRPr="003347E5">
              <w:t>две</w:t>
            </w:r>
            <w:r w:rsidRPr="003347E5">
              <w:rPr>
                <w:lang w:val="en-US"/>
              </w:rPr>
              <w:t xml:space="preserve"> </w:t>
            </w:r>
            <w:r w:rsidRPr="003347E5">
              <w:t>области</w:t>
            </w:r>
            <w:r w:rsidRPr="003347E5">
              <w:rPr>
                <w:lang w:val="en-US"/>
              </w:rPr>
              <w:t xml:space="preserve"> </w:t>
            </w:r>
            <w:r w:rsidRPr="003347E5">
              <w:t>строки</w:t>
            </w:r>
            <w:r w:rsidRPr="003347E5">
              <w:rPr>
                <w:lang w:val="en-US"/>
              </w:rPr>
              <w:t>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28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pPr>
              <w:rPr>
                <w:lang w:val="en-US"/>
              </w:rPr>
            </w:pPr>
            <w:r w:rsidRPr="003347E5">
              <w:rPr>
                <w:lang w:val="en-US"/>
              </w:rPr>
              <w:t>boolean regionMatches(int toffset, String other, int ooffset, int len)</w:t>
            </w:r>
            <w:r w:rsidRPr="003347E5">
              <w:rPr>
                <w:lang w:val="en-US"/>
              </w:rPr>
              <w:br/>
            </w:r>
            <w:r w:rsidRPr="003347E5">
              <w:t>Проверяет</w:t>
            </w:r>
            <w:r w:rsidRPr="003347E5">
              <w:rPr>
                <w:lang w:val="en-US"/>
              </w:rPr>
              <w:t xml:space="preserve"> </w:t>
            </w:r>
            <w:r w:rsidRPr="003347E5">
              <w:t>равны</w:t>
            </w:r>
            <w:r w:rsidRPr="003347E5">
              <w:rPr>
                <w:lang w:val="en-US"/>
              </w:rPr>
              <w:t xml:space="preserve"> </w:t>
            </w:r>
            <w:r w:rsidRPr="003347E5">
              <w:t>ли</w:t>
            </w:r>
            <w:r w:rsidRPr="003347E5">
              <w:rPr>
                <w:lang w:val="en-US"/>
              </w:rPr>
              <w:t xml:space="preserve"> </w:t>
            </w:r>
            <w:r w:rsidRPr="003347E5">
              <w:t>две</w:t>
            </w:r>
            <w:r w:rsidRPr="003347E5">
              <w:rPr>
                <w:lang w:val="en-US"/>
              </w:rPr>
              <w:t xml:space="preserve"> </w:t>
            </w:r>
            <w:r w:rsidRPr="003347E5">
              <w:t>области</w:t>
            </w:r>
            <w:r w:rsidRPr="003347E5">
              <w:rPr>
                <w:lang w:val="en-US"/>
              </w:rPr>
              <w:t xml:space="preserve"> </w:t>
            </w:r>
            <w:r w:rsidRPr="003347E5">
              <w:t>строки</w:t>
            </w:r>
            <w:r w:rsidRPr="003347E5">
              <w:rPr>
                <w:lang w:val="en-US"/>
              </w:rPr>
              <w:t>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29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31" w:tooltip="Метод replace() в Java" w:history="1">
              <w:r w:rsidRPr="003347E5">
                <w:rPr>
                  <w:color w:val="0000FF"/>
                  <w:u w:val="single"/>
                </w:rPr>
                <w:t>String replace(char oldChar, char newChar)</w:t>
              </w:r>
            </w:hyperlink>
            <w:r w:rsidRPr="003347E5">
              <w:br/>
            </w:r>
            <w:r w:rsidRPr="003347E5">
              <w:lastRenderedPageBreak/>
              <w:t>Возвращает новую строку, в результате, заменив все вхождения oldChar в этой строке на newChar.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lastRenderedPageBreak/>
              <w:t>30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32" w:tooltip="Метод replaceAll() в Java" w:history="1">
              <w:r w:rsidRPr="003347E5">
                <w:rPr>
                  <w:color w:val="0000FF"/>
                  <w:u w:val="single"/>
                </w:rPr>
                <w:t>String replaceAll(String regex, String replacement)</w:t>
              </w:r>
            </w:hyperlink>
            <w:r w:rsidRPr="003347E5">
              <w:br/>
              <w:t>Заменяет каждую подстроку строки, соответствующей заданному регулярному выражению с данной заменой.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31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33" w:tooltip="Метод replaceFirst() в Java" w:history="1">
              <w:r w:rsidRPr="003347E5">
                <w:rPr>
                  <w:color w:val="0000FF"/>
                  <w:u w:val="single"/>
                </w:rPr>
                <w:t>String replaceFirst(String regex, String replacement)</w:t>
              </w:r>
            </w:hyperlink>
            <w:r w:rsidRPr="003347E5">
              <w:br/>
              <w:t>Заменяет первые подстроки данной строки, которая соответствует заданному регулярному выражению с данной заменой.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32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34" w:tooltip="Метод split() в Java" w:history="1">
              <w:r w:rsidRPr="003347E5">
                <w:rPr>
                  <w:color w:val="0000FF"/>
                  <w:u w:val="single"/>
                </w:rPr>
                <w:t>String[] split(String regex)</w:t>
              </w:r>
            </w:hyperlink>
            <w:r w:rsidRPr="003347E5">
              <w:br/>
              <w:t>Разделяет эту строку, окружая данным регулярным выражением.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33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String[] split(String regex, int limit)</w:t>
            </w:r>
            <w:r w:rsidRPr="003347E5">
              <w:br/>
              <w:t>Разделяет эту строку, окружая данным регулярным выражением.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34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35" w:tooltip="Метод startsWith() в Java" w:history="1">
              <w:r w:rsidRPr="003347E5">
                <w:rPr>
                  <w:color w:val="0000FF"/>
                  <w:u w:val="single"/>
                </w:rPr>
                <w:t>boolean startsWith(String prefix)</w:t>
              </w:r>
            </w:hyperlink>
            <w:r w:rsidRPr="003347E5">
              <w:br/>
              <w:t>Проверяет, начинается ли эта строка с заданного префикса.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35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boolean startsWith(String prefix, int toffset)</w:t>
            </w:r>
            <w:r w:rsidRPr="003347E5">
              <w:br/>
              <w:t>Проверяет, начинается ли эта строка с указанного префикса, начиная с указанного индекса.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36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36" w:tooltip="Метод subSequence() в Java" w:history="1">
              <w:r w:rsidRPr="003347E5">
                <w:rPr>
                  <w:color w:val="0000FF"/>
                  <w:u w:val="single"/>
                </w:rPr>
                <w:t>CharSequence subSequence(int beginIndex, int endIndex)</w:t>
              </w:r>
            </w:hyperlink>
            <w:r w:rsidRPr="003347E5">
              <w:br/>
              <w:t>Возвращает новую последовательность символов, которая является подпоследовательностью этой последовательности.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37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37" w:tooltip="Метод substring() в Java" w:history="1">
              <w:r w:rsidRPr="003347E5">
                <w:rPr>
                  <w:color w:val="0000FF"/>
                  <w:u w:val="single"/>
                </w:rPr>
                <w:t>String substring(int beginIndex)</w:t>
              </w:r>
            </w:hyperlink>
            <w:r w:rsidRPr="003347E5">
              <w:br/>
              <w:t>Возвращает новую строку, которая является подстрокой данной строки.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38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String substring(int beginIndex, int endIndex)</w:t>
            </w:r>
            <w:r w:rsidRPr="003347E5">
              <w:br/>
              <w:t>Возвращает новую строку, которая является подстрокой данной строки.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39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38" w:tooltip="Метод toCharArray() в Java" w:history="1">
              <w:r w:rsidRPr="003347E5">
                <w:rPr>
                  <w:color w:val="0000FF"/>
                  <w:u w:val="single"/>
                </w:rPr>
                <w:t>char[] toCharArray()</w:t>
              </w:r>
            </w:hyperlink>
            <w:r w:rsidRPr="003347E5">
              <w:br/>
              <w:t>Преобразует эту строку в новый массив символов.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40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39" w:tooltip="Метод toLowerCase() в Java" w:history="1">
              <w:r w:rsidRPr="003347E5">
                <w:rPr>
                  <w:color w:val="0000FF"/>
                  <w:u w:val="single"/>
                </w:rPr>
                <w:t>String toLowerCase()</w:t>
              </w:r>
            </w:hyperlink>
            <w:r w:rsidRPr="003347E5">
              <w:br/>
              <w:t>Преобразует все символы в данной строке в нижний регистр, используя правила данного языкового стандарта.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41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String toLowerCase(Locale locale)</w:t>
            </w:r>
            <w:r w:rsidRPr="003347E5">
              <w:br/>
              <w:t>Преобразует все знаки в данной строке в нижний регистр, используя правила данного языкового стандарта.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42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40" w:tooltip="Метод toString() в Java" w:history="1">
              <w:r w:rsidRPr="003347E5">
                <w:rPr>
                  <w:color w:val="0000FF"/>
                  <w:u w:val="single"/>
                </w:rPr>
                <w:t>String toString()</w:t>
              </w:r>
            </w:hyperlink>
            <w:r w:rsidRPr="003347E5">
              <w:br/>
              <w:t>Этот объект (который уже является строкой!) возвращает себя.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43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41" w:tooltip="Метод toUpperCase() в Java" w:history="1">
              <w:r w:rsidRPr="003347E5">
                <w:rPr>
                  <w:color w:val="0000FF"/>
                  <w:u w:val="single"/>
                </w:rPr>
                <w:t>String toUpperCase()</w:t>
              </w:r>
            </w:hyperlink>
            <w:r w:rsidRPr="003347E5">
              <w:br/>
              <w:t>Преобразует все символы в строке в верхний регистр, используя правила данного языкового стандарта.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44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String toUpperCase(Locale locale)</w:t>
            </w:r>
            <w:r w:rsidRPr="003347E5">
              <w:br/>
              <w:t>Преобразует все символы в строке в верхний регистр, используя правила данного языкового стандарта.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45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42" w:tooltip="Метод trim() в Java" w:history="1">
              <w:r w:rsidRPr="003347E5">
                <w:rPr>
                  <w:color w:val="0000FF"/>
                  <w:u w:val="single"/>
                </w:rPr>
                <w:t>String trim()</w:t>
              </w:r>
            </w:hyperlink>
            <w:r w:rsidRPr="003347E5">
              <w:br/>
              <w:t>Возвращает копию строки с пропущенными начальными и конечными пробелами.</w:t>
            </w:r>
          </w:p>
        </w:tc>
      </w:tr>
      <w:tr w:rsidR="003347E5" w:rsidRPr="003347E5" w:rsidTr="003347E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r w:rsidRPr="003347E5">
              <w:t>46</w:t>
            </w:r>
          </w:p>
        </w:tc>
        <w:tc>
          <w:tcPr>
            <w:tcW w:w="0" w:type="auto"/>
            <w:vAlign w:val="center"/>
            <w:hideMark/>
          </w:tcPr>
          <w:p w:rsidR="003347E5" w:rsidRPr="003347E5" w:rsidRDefault="003347E5" w:rsidP="003347E5">
            <w:hyperlink r:id="rId43" w:tooltip="Метод valueOf() в Java" w:history="1">
              <w:r w:rsidRPr="003347E5">
                <w:rPr>
                  <w:color w:val="0000FF"/>
                  <w:u w:val="single"/>
                </w:rPr>
                <w:t>static String valueOf(primitive data type x)</w:t>
              </w:r>
            </w:hyperlink>
            <w:r w:rsidRPr="003347E5">
              <w:br/>
              <w:t>Возвращает строковое представление переданного типа данных аргумента.</w:t>
            </w:r>
          </w:p>
        </w:tc>
      </w:tr>
    </w:tbl>
    <w:p w:rsidR="0038295C" w:rsidRDefault="0038295C">
      <w:pPr>
        <w:rPr>
          <w:lang w:val="en-US"/>
        </w:rPr>
      </w:pPr>
    </w:p>
    <w:p w:rsidR="009045CF" w:rsidRDefault="009045CF">
      <w:pPr>
        <w:rPr>
          <w:lang w:val="en-US"/>
        </w:rPr>
      </w:pPr>
    </w:p>
    <w:p w:rsidR="009045CF" w:rsidRDefault="009045CF">
      <w:pPr>
        <w:rPr>
          <w:lang w:val="en-US"/>
        </w:rPr>
      </w:pPr>
    </w:p>
    <w:p w:rsidR="009045CF" w:rsidRDefault="009045CF">
      <w:pPr>
        <w:rPr>
          <w:lang w:val="en-US"/>
        </w:rPr>
      </w:pPr>
    </w:p>
    <w:p w:rsidR="009045CF" w:rsidRPr="009045CF" w:rsidRDefault="009045CF" w:rsidP="009045CF">
      <w:pPr>
        <w:spacing w:before="100" w:beforeAutospacing="1" w:after="100" w:afterAutospacing="1"/>
      </w:pPr>
      <w:r w:rsidRPr="009045CF">
        <w:rPr>
          <w:b/>
          <w:bCs/>
        </w:rPr>
        <w:lastRenderedPageBreak/>
        <w:t>Классы StringBuffer и StringBuilder</w:t>
      </w:r>
      <w:r w:rsidRPr="009045CF">
        <w:t xml:space="preserve"> в Java используются, когда возникает необходимость сделать много изменений в строке символов.</w:t>
      </w:r>
    </w:p>
    <w:p w:rsidR="009045CF" w:rsidRPr="009045CF" w:rsidRDefault="009045CF" w:rsidP="009045CF">
      <w:pPr>
        <w:spacing w:before="100" w:beforeAutospacing="1" w:after="100" w:afterAutospacing="1"/>
      </w:pPr>
      <w:r w:rsidRPr="009045CF">
        <w:t>В отличие от строк, объекты типа StringBuffer и StringBuilder могут быть изменены снова и снова, оставляя после себя множество новых неиспользуемых объектов.</w:t>
      </w:r>
    </w:p>
    <w:p w:rsidR="009045CF" w:rsidRPr="009045CF" w:rsidRDefault="009045CF" w:rsidP="009045CF">
      <w:pPr>
        <w:spacing w:before="100" w:beforeAutospacing="1" w:after="100" w:afterAutospacing="1"/>
      </w:pPr>
      <w:r w:rsidRPr="009045CF">
        <w:t>В Java StringBuilder был введен начиная с Java 5. Основное различие между StringBuffer и StringBuilder является то, что методы StringBuilder не являются безопасными для потоков (несинхронизированные).</w:t>
      </w:r>
    </w:p>
    <w:p w:rsidR="009045CF" w:rsidRPr="009045CF" w:rsidRDefault="009045CF" w:rsidP="009045CF">
      <w:pPr>
        <w:spacing w:before="100" w:beforeAutospacing="1" w:after="100" w:afterAutospacing="1"/>
      </w:pPr>
      <w:r w:rsidRPr="009045CF">
        <w:t>Рекомендуется использовать StringBuilder всякий раз, когда это возможно, потому что он быстрее, чем StringBuffer в Java. Однако, если необходима безопасность потоков, наилучшим вариантом являются объекты StringBuffer.</w:t>
      </w:r>
    </w:p>
    <w:p w:rsidR="009045CF" w:rsidRPr="009045CF" w:rsidRDefault="009045CF" w:rsidP="009045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45CF">
        <w:rPr>
          <w:b/>
          <w:bCs/>
          <w:sz w:val="36"/>
          <w:szCs w:val="36"/>
        </w:rPr>
        <w:t>Содержание</w:t>
      </w:r>
    </w:p>
    <w:p w:rsidR="009045CF" w:rsidRPr="009045CF" w:rsidRDefault="009045CF" w:rsidP="009045CF">
      <w:r w:rsidRPr="009045CF">
        <w:t>[скрыть]</w:t>
      </w:r>
    </w:p>
    <w:p w:rsidR="009045CF" w:rsidRPr="009045CF" w:rsidRDefault="009045CF" w:rsidP="009045CF">
      <w:pPr>
        <w:numPr>
          <w:ilvl w:val="0"/>
          <w:numId w:val="2"/>
        </w:numPr>
        <w:spacing w:before="100" w:beforeAutospacing="1" w:after="100" w:afterAutospacing="1"/>
      </w:pPr>
      <w:hyperlink r:id="rId44" w:anchor="primer" w:history="1">
        <w:r w:rsidRPr="009045CF">
          <w:rPr>
            <w:color w:val="0000FF"/>
            <w:u w:val="single"/>
          </w:rPr>
          <w:t>Пример</w:t>
        </w:r>
      </w:hyperlink>
    </w:p>
    <w:p w:rsidR="009045CF" w:rsidRPr="009045CF" w:rsidRDefault="009045CF" w:rsidP="009045CF">
      <w:pPr>
        <w:numPr>
          <w:ilvl w:val="0"/>
          <w:numId w:val="2"/>
        </w:numPr>
        <w:spacing w:before="100" w:beforeAutospacing="1" w:after="100" w:afterAutospacing="1"/>
      </w:pPr>
      <w:hyperlink r:id="rId45" w:anchor="metody-stringbuffer" w:history="1">
        <w:r w:rsidRPr="009045CF">
          <w:rPr>
            <w:color w:val="0000FF"/>
            <w:u w:val="single"/>
          </w:rPr>
          <w:t>Методы StringBuffer</w:t>
        </w:r>
      </w:hyperlink>
    </w:p>
    <w:p w:rsidR="009045CF" w:rsidRPr="009045CF" w:rsidRDefault="009045CF" w:rsidP="009045C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045CF">
        <w:rPr>
          <w:b/>
          <w:bCs/>
          <w:sz w:val="36"/>
          <w:szCs w:val="36"/>
        </w:rPr>
        <w:t>Пример</w:t>
      </w:r>
    </w:p>
    <w:p w:rsidR="009045CF" w:rsidRPr="009045CF" w:rsidRDefault="009045CF" w:rsidP="0090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9045CF">
        <w:rPr>
          <w:rFonts w:ascii="Courier New" w:hAnsi="Courier New" w:cs="Courier New"/>
          <w:sz w:val="20"/>
          <w:szCs w:val="20"/>
        </w:rPr>
        <w:t>public</w:t>
      </w:r>
      <w:r w:rsidRPr="009045CF">
        <w:rPr>
          <w:rFonts w:ascii="Courier New" w:hAnsi="Courier New" w:cs="Courier New"/>
          <w:sz w:val="20"/>
        </w:rPr>
        <w:t xml:space="preserve"> </w:t>
      </w:r>
      <w:r w:rsidRPr="009045CF">
        <w:rPr>
          <w:rFonts w:ascii="Courier New" w:hAnsi="Courier New" w:cs="Courier New"/>
          <w:sz w:val="20"/>
          <w:szCs w:val="20"/>
        </w:rPr>
        <w:t xml:space="preserve">class Test </w:t>
      </w:r>
      <w:r w:rsidRPr="009045CF">
        <w:rPr>
          <w:rFonts w:ascii="Courier New" w:hAnsi="Courier New" w:cs="Courier New"/>
          <w:sz w:val="20"/>
        </w:rPr>
        <w:t>{</w:t>
      </w:r>
    </w:p>
    <w:p w:rsidR="009045CF" w:rsidRPr="009045CF" w:rsidRDefault="009045CF" w:rsidP="0090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</w:p>
    <w:p w:rsidR="009045CF" w:rsidRPr="009045CF" w:rsidRDefault="009045CF" w:rsidP="0090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9045CF">
        <w:rPr>
          <w:rFonts w:ascii="Courier New" w:hAnsi="Courier New" w:cs="Courier New"/>
          <w:sz w:val="20"/>
          <w:lang w:val="en-US"/>
        </w:rPr>
        <w:t xml:space="preserve">   </w:t>
      </w:r>
      <w:r w:rsidRPr="009045CF">
        <w:rPr>
          <w:rFonts w:ascii="Courier New" w:hAnsi="Courier New" w:cs="Courier New"/>
          <w:sz w:val="20"/>
          <w:szCs w:val="20"/>
          <w:lang w:val="en-US"/>
        </w:rPr>
        <w:t>public static void main(String args[])</w:t>
      </w:r>
      <w:r w:rsidRPr="009045CF">
        <w:rPr>
          <w:rFonts w:ascii="Courier New" w:hAnsi="Courier New" w:cs="Courier New"/>
          <w:sz w:val="20"/>
          <w:lang w:val="en-US"/>
        </w:rPr>
        <w:t>{</w:t>
      </w:r>
    </w:p>
    <w:p w:rsidR="009045CF" w:rsidRPr="009045CF" w:rsidRDefault="009045CF" w:rsidP="0090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9045CF">
        <w:rPr>
          <w:rFonts w:ascii="Courier New" w:hAnsi="Courier New" w:cs="Courier New"/>
          <w:sz w:val="20"/>
          <w:lang w:val="en-US"/>
        </w:rPr>
        <w:t xml:space="preserve">       StringBuffer sBuffer = </w:t>
      </w:r>
      <w:r w:rsidRPr="009045CF">
        <w:rPr>
          <w:rFonts w:ascii="Courier New" w:hAnsi="Courier New" w:cs="Courier New"/>
          <w:sz w:val="20"/>
          <w:szCs w:val="20"/>
          <w:lang w:val="en-US"/>
        </w:rPr>
        <w:t>new</w:t>
      </w:r>
      <w:r w:rsidRPr="009045CF">
        <w:rPr>
          <w:rFonts w:ascii="Courier New" w:hAnsi="Courier New" w:cs="Courier New"/>
          <w:sz w:val="20"/>
          <w:lang w:val="en-US"/>
        </w:rPr>
        <w:t xml:space="preserve"> StringBuffer(</w:t>
      </w:r>
      <w:r w:rsidRPr="009045CF">
        <w:rPr>
          <w:rFonts w:ascii="Courier New" w:hAnsi="Courier New" w:cs="Courier New"/>
          <w:sz w:val="20"/>
          <w:szCs w:val="20"/>
          <w:lang w:val="en-US"/>
        </w:rPr>
        <w:t>"</w:t>
      </w:r>
      <w:r w:rsidRPr="009045CF">
        <w:rPr>
          <w:rFonts w:ascii="Courier New" w:hAnsi="Courier New" w:cs="Courier New"/>
          <w:sz w:val="20"/>
          <w:szCs w:val="20"/>
        </w:rPr>
        <w:t>тест</w:t>
      </w:r>
      <w:r w:rsidRPr="009045CF">
        <w:rPr>
          <w:rFonts w:ascii="Courier New" w:hAnsi="Courier New" w:cs="Courier New"/>
          <w:sz w:val="20"/>
          <w:szCs w:val="20"/>
          <w:lang w:val="en-US"/>
        </w:rPr>
        <w:t>"</w:t>
      </w:r>
      <w:r w:rsidRPr="009045CF">
        <w:rPr>
          <w:rFonts w:ascii="Courier New" w:hAnsi="Courier New" w:cs="Courier New"/>
          <w:sz w:val="20"/>
          <w:lang w:val="en-US"/>
        </w:rPr>
        <w:t>);</w:t>
      </w:r>
    </w:p>
    <w:p w:rsidR="009045CF" w:rsidRPr="009045CF" w:rsidRDefault="009045CF" w:rsidP="0090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9045CF">
        <w:rPr>
          <w:rFonts w:ascii="Courier New" w:hAnsi="Courier New" w:cs="Courier New"/>
          <w:sz w:val="20"/>
          <w:lang w:val="en-US"/>
        </w:rPr>
        <w:t xml:space="preserve">       sBuffer.append(</w:t>
      </w:r>
      <w:r w:rsidRPr="009045CF">
        <w:rPr>
          <w:rFonts w:ascii="Courier New" w:hAnsi="Courier New" w:cs="Courier New"/>
          <w:sz w:val="20"/>
          <w:szCs w:val="20"/>
          <w:lang w:val="en-US"/>
        </w:rPr>
        <w:t>" StringBuffer"</w:t>
      </w:r>
      <w:r w:rsidRPr="009045CF">
        <w:rPr>
          <w:rFonts w:ascii="Courier New" w:hAnsi="Courier New" w:cs="Courier New"/>
          <w:sz w:val="20"/>
          <w:lang w:val="en-US"/>
        </w:rPr>
        <w:t>);</w:t>
      </w:r>
    </w:p>
    <w:p w:rsidR="009045CF" w:rsidRPr="009045CF" w:rsidRDefault="009045CF" w:rsidP="0090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lang w:val="en-US"/>
        </w:rPr>
      </w:pPr>
      <w:r w:rsidRPr="009045CF">
        <w:rPr>
          <w:rFonts w:ascii="Courier New" w:hAnsi="Courier New" w:cs="Courier New"/>
          <w:sz w:val="20"/>
          <w:lang w:val="en-US"/>
        </w:rPr>
        <w:t xml:space="preserve">       System.out.println(sBuffer);  </w:t>
      </w:r>
    </w:p>
    <w:p w:rsidR="009045CF" w:rsidRPr="009045CF" w:rsidRDefault="009045CF" w:rsidP="0090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9045CF">
        <w:rPr>
          <w:rFonts w:ascii="Courier New" w:hAnsi="Courier New" w:cs="Courier New"/>
          <w:sz w:val="20"/>
          <w:lang w:val="en-US"/>
        </w:rPr>
        <w:t xml:space="preserve">   </w:t>
      </w:r>
      <w:r w:rsidRPr="009045CF">
        <w:rPr>
          <w:rFonts w:ascii="Courier New" w:hAnsi="Courier New" w:cs="Courier New"/>
          <w:sz w:val="20"/>
        </w:rPr>
        <w:t>}</w:t>
      </w:r>
    </w:p>
    <w:p w:rsidR="009045CF" w:rsidRPr="009045CF" w:rsidRDefault="009045CF" w:rsidP="0090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9045CF">
        <w:rPr>
          <w:rFonts w:ascii="Courier New" w:hAnsi="Courier New" w:cs="Courier New"/>
          <w:sz w:val="20"/>
        </w:rPr>
        <w:t>}</w:t>
      </w:r>
    </w:p>
    <w:p w:rsidR="009045CF" w:rsidRPr="009045CF" w:rsidRDefault="009045CF" w:rsidP="009045CF">
      <w:pPr>
        <w:spacing w:before="100" w:beforeAutospacing="1" w:after="100" w:afterAutospacing="1"/>
      </w:pPr>
      <w:r w:rsidRPr="009045CF">
        <w:t>Получим следующий результат:</w:t>
      </w:r>
    </w:p>
    <w:p w:rsidR="009045CF" w:rsidRPr="009045CF" w:rsidRDefault="009045CF" w:rsidP="009045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</w:rPr>
      </w:pPr>
      <w:r w:rsidRPr="009045CF">
        <w:rPr>
          <w:rFonts w:ascii="Courier New" w:hAnsi="Courier New" w:cs="Courier New"/>
          <w:sz w:val="20"/>
        </w:rPr>
        <w:t>тест StringBuffer</w:t>
      </w:r>
    </w:p>
    <w:p w:rsidR="009045CF" w:rsidRPr="009045CF" w:rsidRDefault="009045CF" w:rsidP="009045CF">
      <w:pPr>
        <w:spacing w:before="100" w:beforeAutospacing="1" w:after="100" w:afterAutospacing="1"/>
        <w:outlineLvl w:val="1"/>
        <w:rPr>
          <w:ins w:id="106" w:author="Unknown"/>
          <w:b/>
          <w:bCs/>
          <w:sz w:val="36"/>
          <w:szCs w:val="36"/>
        </w:rPr>
      </w:pPr>
      <w:ins w:id="107" w:author="Unknown">
        <w:r w:rsidRPr="009045CF">
          <w:rPr>
            <w:b/>
            <w:bCs/>
            <w:sz w:val="36"/>
            <w:szCs w:val="36"/>
          </w:rPr>
          <w:t>Методы StringBuffer</w:t>
        </w:r>
      </w:ins>
    </w:p>
    <w:p w:rsidR="009045CF" w:rsidRPr="009045CF" w:rsidRDefault="009045CF" w:rsidP="009045CF">
      <w:pPr>
        <w:spacing w:before="100" w:beforeAutospacing="1" w:after="100" w:afterAutospacing="1"/>
        <w:rPr>
          <w:ins w:id="108" w:author="Unknown"/>
        </w:rPr>
      </w:pPr>
      <w:ins w:id="109" w:author="Unknown">
        <w:r w:rsidRPr="009045CF">
          <w:t>Список методов, поддерживаемых классом StringBuffer: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4"/>
        <w:gridCol w:w="9141"/>
      </w:tblGrid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№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Описание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1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pPr>
              <w:rPr>
                <w:lang w:val="en-US"/>
              </w:rPr>
            </w:pPr>
            <w:hyperlink r:id="rId46" w:tooltip="Метод append() в Java" w:history="1">
              <w:r w:rsidRPr="009045CF">
                <w:rPr>
                  <w:color w:val="0000FF"/>
                  <w:u w:val="single"/>
                </w:rPr>
                <w:t>public StringBuffer append(String s)</w:t>
              </w:r>
            </w:hyperlink>
            <w:r w:rsidRPr="009045CF">
              <w:br/>
              <w:t>Обновляет значение объекта, который вызывает метод. Этот</w:t>
            </w:r>
            <w:r w:rsidRPr="009045CF">
              <w:rPr>
                <w:lang w:val="en-US"/>
              </w:rPr>
              <w:t xml:space="preserve"> </w:t>
            </w:r>
            <w:r w:rsidRPr="009045CF">
              <w:t>метод</w:t>
            </w:r>
            <w:r w:rsidRPr="009045CF">
              <w:rPr>
                <w:lang w:val="en-US"/>
              </w:rPr>
              <w:t xml:space="preserve"> </w:t>
            </w:r>
            <w:r w:rsidRPr="009045CF">
              <w:t>принимает</w:t>
            </w:r>
            <w:r w:rsidRPr="009045CF">
              <w:rPr>
                <w:lang w:val="en-US"/>
              </w:rPr>
              <w:t xml:space="preserve"> boolean, char, int, long, Strings </w:t>
            </w:r>
            <w:r w:rsidRPr="009045CF">
              <w:t>и</w:t>
            </w:r>
            <w:r w:rsidRPr="009045CF">
              <w:rPr>
                <w:lang w:val="en-US"/>
              </w:rPr>
              <w:t xml:space="preserve"> </w:t>
            </w:r>
            <w:r w:rsidRPr="009045CF">
              <w:t>т</w:t>
            </w:r>
            <w:r w:rsidRPr="009045CF">
              <w:rPr>
                <w:lang w:val="en-US"/>
              </w:rPr>
              <w:t>.</w:t>
            </w:r>
            <w:r w:rsidRPr="009045CF">
              <w:t>д</w:t>
            </w:r>
            <w:r w:rsidRPr="009045CF">
              <w:rPr>
                <w:lang w:val="en-US"/>
              </w:rPr>
              <w:t>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2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hyperlink r:id="rId47" w:tooltip="Метод reverse() в Java" w:history="1">
              <w:r w:rsidRPr="009045CF">
                <w:rPr>
                  <w:color w:val="0000FF"/>
                  <w:u w:val="single"/>
                </w:rPr>
                <w:t>public StringBuffer reverse()</w:t>
              </w:r>
            </w:hyperlink>
            <w:r w:rsidRPr="009045CF">
              <w:br/>
              <w:t>Этот метод изменяет значение объекта StringBuffer, который вызывает метод.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3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hyperlink r:id="rId48" w:tooltip="Метод delete() в Java" w:history="1">
              <w:r w:rsidRPr="009045CF">
                <w:rPr>
                  <w:color w:val="0000FF"/>
                  <w:u w:val="single"/>
                </w:rPr>
                <w:t>public delete(int start, int end)</w:t>
              </w:r>
            </w:hyperlink>
            <w:r w:rsidRPr="009045CF">
              <w:br/>
              <w:t>Удаляет строку, начиная с начального индекса до конечного индекса.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4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hyperlink r:id="rId49" w:tooltip="Метод insert() в Java" w:history="1">
              <w:r w:rsidRPr="009045CF">
                <w:rPr>
                  <w:color w:val="0000FF"/>
                  <w:u w:val="single"/>
                </w:rPr>
                <w:t>public insert(int offset, int i)</w:t>
              </w:r>
            </w:hyperlink>
            <w:r w:rsidRPr="009045CF">
              <w:br/>
              <w:t>Этот метод вставляет строку s в позицию упомянутую по смещению.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5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hyperlink r:id="rId50" w:tooltip="Метод replace() в Java" w:history="1">
              <w:r w:rsidRPr="009045CF">
                <w:rPr>
                  <w:color w:val="0000FF"/>
                  <w:u w:val="single"/>
                </w:rPr>
                <w:t>replace(int start, int end, String str)</w:t>
              </w:r>
            </w:hyperlink>
            <w:r w:rsidRPr="009045CF">
              <w:br/>
            </w:r>
            <w:r w:rsidRPr="009045CF">
              <w:lastRenderedPageBreak/>
              <w:t>Этот метод заменяет символы в подстроке данного StringBuffer символами в указанной строке.</w:t>
            </w:r>
          </w:p>
        </w:tc>
      </w:tr>
    </w:tbl>
    <w:p w:rsidR="009045CF" w:rsidRPr="009045CF" w:rsidRDefault="009045CF" w:rsidP="009045CF">
      <w:pPr>
        <w:spacing w:before="100" w:beforeAutospacing="1" w:after="100" w:afterAutospacing="1"/>
        <w:rPr>
          <w:ins w:id="110" w:author="Unknown"/>
        </w:rPr>
      </w:pPr>
      <w:ins w:id="111" w:author="Unknown">
        <w:r w:rsidRPr="009045CF">
          <w:lastRenderedPageBreak/>
          <w:t xml:space="preserve">Список других методов (за исключением методов set), которые очень похожи на </w:t>
        </w:r>
        <w:r w:rsidRPr="009045CF">
          <w:fldChar w:fldCharType="begin"/>
        </w:r>
        <w:r w:rsidRPr="009045CF">
          <w:instrText xml:space="preserve"> HYPERLINK "http://proglang.su/java/strings" \o "Список методов класса строк в Java" </w:instrText>
        </w:r>
        <w:r w:rsidRPr="009045CF">
          <w:fldChar w:fldCharType="separate"/>
        </w:r>
        <w:r w:rsidRPr="009045CF">
          <w:rPr>
            <w:color w:val="0000FF"/>
            <w:u w:val="single"/>
          </w:rPr>
          <w:t>методы класса строк</w:t>
        </w:r>
        <w:r w:rsidRPr="009045CF">
          <w:fldChar w:fldCharType="end"/>
        </w:r>
        <w:r w:rsidRPr="009045CF">
          <w:t>:</w:t>
        </w:r>
      </w:ins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9130"/>
      </w:tblGrid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№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Описание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1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int capacity()</w:t>
            </w:r>
            <w:r w:rsidRPr="009045CF">
              <w:br/>
              <w:t>Возвращает текущую вместимость буфера String.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2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char charAt(int index)</w:t>
            </w:r>
            <w:r w:rsidRPr="009045CF">
              <w:br/>
              <w:t>Возвращается указанный символ последовательности, в настоящее время представленный буфером строки, указанный индексом аргумент.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3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void ensureCapacity(int minimumCapacity)</w:t>
            </w:r>
            <w:r w:rsidRPr="009045CF">
              <w:br/>
              <w:t>Гарантирует вместимость буфера, по крайней мере равным указанному минимуму.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4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void getChars(int srcBegin, int srcEnd, char[] dst, int dstBegin)</w:t>
            </w:r>
            <w:r w:rsidRPr="009045CF">
              <w:br/>
              <w:t>Символы копируются из этого буфера строки в символьный массив назначения dst.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5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int indexOf(String str)</w:t>
            </w:r>
            <w:r w:rsidRPr="009045CF">
              <w:br/>
              <w:t>Возвращает индекс в данной строке первого вхождения указанной подстроки.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6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int indexOf(String str, int fromIndex)</w:t>
            </w:r>
            <w:r w:rsidRPr="009045CF">
              <w:br/>
              <w:t>Возвращает индекс в данной строке первого вхождения указанной подстроки, начиная с указанного индекса.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7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int lastIndexOf(String str)</w:t>
            </w:r>
            <w:r w:rsidRPr="009045CF">
              <w:br/>
              <w:t>Возвращает индекс в данной строке последнего вхождения указанной подстроки.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8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int lastIndexOf(String str, int fromIndex)</w:t>
            </w:r>
            <w:r w:rsidRPr="009045CF">
              <w:br/>
              <w:t>Возвращает индекс в данной строке последнего вхождения указанной подстроки, начиная с указанного индекса.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9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int length()</w:t>
            </w:r>
            <w:r w:rsidRPr="009045CF">
              <w:br/>
              <w:t>Возвращает длину строкового буфера (количество символов).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10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void setCharAt(int index, char ch)</w:t>
            </w:r>
            <w:r w:rsidRPr="009045CF">
              <w:br/>
              <w:t>Символ с указанным индексом этого буфера строки имеет значение ch.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11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void setLength(int newLength)</w:t>
            </w:r>
            <w:r w:rsidRPr="009045CF">
              <w:br/>
              <w:t>Устанавливает длину буфера строки (Stringbuffer).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12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CharSequence subSequence(int start, int end)</w:t>
            </w:r>
            <w:r w:rsidRPr="009045CF">
              <w:br/>
              <w:t>Возвращает новую последовательность символов, которая является подпоследовательностью этой последовательности.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13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String substring(int start)</w:t>
            </w:r>
            <w:r w:rsidRPr="009045CF">
              <w:br/>
              <w:t>Возвращает новую строку, которая содержит подпоследовательность символов в данный момент содержащихся в StringBuffer. Подстрока начинается с указанного индекса и продолжается до конца StringBuffer.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14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String substring(int start, int end)</w:t>
            </w:r>
            <w:r w:rsidRPr="009045CF">
              <w:br/>
              <w:t>Возвращает новую строку, которая содержит подпоследовательность символов в данный момент содержащихся в этом StringBuffer.</w:t>
            </w:r>
          </w:p>
        </w:tc>
      </w:tr>
      <w:tr w:rsidR="009045CF" w:rsidRPr="009045CF" w:rsidTr="009045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15</w:t>
            </w:r>
          </w:p>
        </w:tc>
        <w:tc>
          <w:tcPr>
            <w:tcW w:w="0" w:type="auto"/>
            <w:vAlign w:val="center"/>
            <w:hideMark/>
          </w:tcPr>
          <w:p w:rsidR="009045CF" w:rsidRPr="009045CF" w:rsidRDefault="009045CF" w:rsidP="009045CF">
            <w:r w:rsidRPr="009045CF">
              <w:t>String toString()</w:t>
            </w:r>
            <w:r w:rsidRPr="009045CF">
              <w:br/>
              <w:t>Преобразование в строку, представляющую данные в этой строке буфера.</w:t>
            </w:r>
          </w:p>
        </w:tc>
      </w:tr>
    </w:tbl>
    <w:p w:rsidR="009045CF" w:rsidRPr="009045CF" w:rsidRDefault="009045CF"/>
    <w:sectPr w:rsidR="009045CF" w:rsidRPr="009045CF" w:rsidSect="0038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B2ADC"/>
    <w:multiLevelType w:val="multilevel"/>
    <w:tmpl w:val="F49A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F03D3D"/>
    <w:multiLevelType w:val="multilevel"/>
    <w:tmpl w:val="9B0A7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3347E5"/>
    <w:rsid w:val="00001935"/>
    <w:rsid w:val="0000347F"/>
    <w:rsid w:val="00003845"/>
    <w:rsid w:val="00003AC7"/>
    <w:rsid w:val="000059FC"/>
    <w:rsid w:val="00007EAB"/>
    <w:rsid w:val="000110EE"/>
    <w:rsid w:val="0001202F"/>
    <w:rsid w:val="00016B4E"/>
    <w:rsid w:val="00016FA1"/>
    <w:rsid w:val="000177BD"/>
    <w:rsid w:val="00022AD3"/>
    <w:rsid w:val="00022EB1"/>
    <w:rsid w:val="00023AAE"/>
    <w:rsid w:val="00023AB4"/>
    <w:rsid w:val="00030D9D"/>
    <w:rsid w:val="00034308"/>
    <w:rsid w:val="000363B9"/>
    <w:rsid w:val="00036A8D"/>
    <w:rsid w:val="00036B48"/>
    <w:rsid w:val="00036C74"/>
    <w:rsid w:val="00036ECA"/>
    <w:rsid w:val="00040AEA"/>
    <w:rsid w:val="00042041"/>
    <w:rsid w:val="000459B8"/>
    <w:rsid w:val="000470CD"/>
    <w:rsid w:val="00052A69"/>
    <w:rsid w:val="000538FC"/>
    <w:rsid w:val="0005582B"/>
    <w:rsid w:val="00056267"/>
    <w:rsid w:val="000563CF"/>
    <w:rsid w:val="0006009C"/>
    <w:rsid w:val="00061C59"/>
    <w:rsid w:val="00062F1C"/>
    <w:rsid w:val="000638D0"/>
    <w:rsid w:val="00066960"/>
    <w:rsid w:val="0007099D"/>
    <w:rsid w:val="00071C86"/>
    <w:rsid w:val="00072235"/>
    <w:rsid w:val="00072DEF"/>
    <w:rsid w:val="00075D67"/>
    <w:rsid w:val="000763F4"/>
    <w:rsid w:val="00076CD0"/>
    <w:rsid w:val="00082DE7"/>
    <w:rsid w:val="000844E6"/>
    <w:rsid w:val="00085AA3"/>
    <w:rsid w:val="00086BFD"/>
    <w:rsid w:val="00092371"/>
    <w:rsid w:val="0009295D"/>
    <w:rsid w:val="0009460A"/>
    <w:rsid w:val="000949CE"/>
    <w:rsid w:val="0009559C"/>
    <w:rsid w:val="0009693B"/>
    <w:rsid w:val="00097252"/>
    <w:rsid w:val="00097B66"/>
    <w:rsid w:val="000A0FF9"/>
    <w:rsid w:val="000A3CF1"/>
    <w:rsid w:val="000A3CF2"/>
    <w:rsid w:val="000A4681"/>
    <w:rsid w:val="000A48E8"/>
    <w:rsid w:val="000A7173"/>
    <w:rsid w:val="000A7196"/>
    <w:rsid w:val="000A78A1"/>
    <w:rsid w:val="000B0541"/>
    <w:rsid w:val="000B2B2F"/>
    <w:rsid w:val="000B2FE2"/>
    <w:rsid w:val="000B442A"/>
    <w:rsid w:val="000B496A"/>
    <w:rsid w:val="000B4F3E"/>
    <w:rsid w:val="000B7041"/>
    <w:rsid w:val="000B76E0"/>
    <w:rsid w:val="000C17E6"/>
    <w:rsid w:val="000C2B4A"/>
    <w:rsid w:val="000C2F5A"/>
    <w:rsid w:val="000C3E74"/>
    <w:rsid w:val="000C4AAF"/>
    <w:rsid w:val="000C6797"/>
    <w:rsid w:val="000D0C0C"/>
    <w:rsid w:val="000D1D5C"/>
    <w:rsid w:val="000D1E01"/>
    <w:rsid w:val="000D4D36"/>
    <w:rsid w:val="000D5E36"/>
    <w:rsid w:val="000D6028"/>
    <w:rsid w:val="000D6134"/>
    <w:rsid w:val="000D6161"/>
    <w:rsid w:val="000E24F4"/>
    <w:rsid w:val="000E338A"/>
    <w:rsid w:val="000E364C"/>
    <w:rsid w:val="000E4CE4"/>
    <w:rsid w:val="000E50AE"/>
    <w:rsid w:val="000E51AC"/>
    <w:rsid w:val="000E55EE"/>
    <w:rsid w:val="000E5E15"/>
    <w:rsid w:val="000E64F1"/>
    <w:rsid w:val="00100AFC"/>
    <w:rsid w:val="00100BE3"/>
    <w:rsid w:val="001025D0"/>
    <w:rsid w:val="001025E5"/>
    <w:rsid w:val="00102753"/>
    <w:rsid w:val="00103825"/>
    <w:rsid w:val="00103F5D"/>
    <w:rsid w:val="00105F43"/>
    <w:rsid w:val="00107202"/>
    <w:rsid w:val="001076D3"/>
    <w:rsid w:val="00107B55"/>
    <w:rsid w:val="00110550"/>
    <w:rsid w:val="00110817"/>
    <w:rsid w:val="00110B2F"/>
    <w:rsid w:val="0011108D"/>
    <w:rsid w:val="00111B09"/>
    <w:rsid w:val="00113834"/>
    <w:rsid w:val="00113AF7"/>
    <w:rsid w:val="00117C3D"/>
    <w:rsid w:val="00120231"/>
    <w:rsid w:val="00120AD5"/>
    <w:rsid w:val="00122BC5"/>
    <w:rsid w:val="00124181"/>
    <w:rsid w:val="001252C9"/>
    <w:rsid w:val="00130B1C"/>
    <w:rsid w:val="001313ED"/>
    <w:rsid w:val="001324D3"/>
    <w:rsid w:val="0013268B"/>
    <w:rsid w:val="0013496D"/>
    <w:rsid w:val="00134B20"/>
    <w:rsid w:val="00135F23"/>
    <w:rsid w:val="001364A0"/>
    <w:rsid w:val="001365F3"/>
    <w:rsid w:val="00137118"/>
    <w:rsid w:val="001377D3"/>
    <w:rsid w:val="001414B2"/>
    <w:rsid w:val="0014268C"/>
    <w:rsid w:val="001427F5"/>
    <w:rsid w:val="00143B65"/>
    <w:rsid w:val="00145963"/>
    <w:rsid w:val="00145CF3"/>
    <w:rsid w:val="00147C70"/>
    <w:rsid w:val="00150213"/>
    <w:rsid w:val="00150449"/>
    <w:rsid w:val="00153AF8"/>
    <w:rsid w:val="001552C2"/>
    <w:rsid w:val="00155970"/>
    <w:rsid w:val="0015618C"/>
    <w:rsid w:val="001576F7"/>
    <w:rsid w:val="00157AD1"/>
    <w:rsid w:val="00160539"/>
    <w:rsid w:val="00161A0E"/>
    <w:rsid w:val="00162EA7"/>
    <w:rsid w:val="00165053"/>
    <w:rsid w:val="0016625E"/>
    <w:rsid w:val="00167492"/>
    <w:rsid w:val="00170174"/>
    <w:rsid w:val="001703F8"/>
    <w:rsid w:val="00174257"/>
    <w:rsid w:val="001743D3"/>
    <w:rsid w:val="00176335"/>
    <w:rsid w:val="00176461"/>
    <w:rsid w:val="001767BE"/>
    <w:rsid w:val="00177FF1"/>
    <w:rsid w:val="00181DA9"/>
    <w:rsid w:val="001843FD"/>
    <w:rsid w:val="001875A5"/>
    <w:rsid w:val="00190BD3"/>
    <w:rsid w:val="00191951"/>
    <w:rsid w:val="00192F95"/>
    <w:rsid w:val="00193AD6"/>
    <w:rsid w:val="00196BC2"/>
    <w:rsid w:val="00197719"/>
    <w:rsid w:val="001A09D0"/>
    <w:rsid w:val="001A0B14"/>
    <w:rsid w:val="001A1003"/>
    <w:rsid w:val="001A5038"/>
    <w:rsid w:val="001A5653"/>
    <w:rsid w:val="001A6109"/>
    <w:rsid w:val="001B0938"/>
    <w:rsid w:val="001B399D"/>
    <w:rsid w:val="001B6083"/>
    <w:rsid w:val="001B70D7"/>
    <w:rsid w:val="001C447F"/>
    <w:rsid w:val="001C4FAB"/>
    <w:rsid w:val="001C52A3"/>
    <w:rsid w:val="001C74D0"/>
    <w:rsid w:val="001D479F"/>
    <w:rsid w:val="001D5185"/>
    <w:rsid w:val="001D5F1A"/>
    <w:rsid w:val="001D6D91"/>
    <w:rsid w:val="001D77A8"/>
    <w:rsid w:val="001D7D4C"/>
    <w:rsid w:val="001E0496"/>
    <w:rsid w:val="001E0930"/>
    <w:rsid w:val="001E0A4B"/>
    <w:rsid w:val="001E32A5"/>
    <w:rsid w:val="001E53FC"/>
    <w:rsid w:val="001E5B7A"/>
    <w:rsid w:val="001F0F1E"/>
    <w:rsid w:val="001F2BB4"/>
    <w:rsid w:val="001F4220"/>
    <w:rsid w:val="00202E25"/>
    <w:rsid w:val="00207386"/>
    <w:rsid w:val="00210460"/>
    <w:rsid w:val="00210AA0"/>
    <w:rsid w:val="00211702"/>
    <w:rsid w:val="00221E7A"/>
    <w:rsid w:val="0022524D"/>
    <w:rsid w:val="002256E3"/>
    <w:rsid w:val="00226FF3"/>
    <w:rsid w:val="0023001E"/>
    <w:rsid w:val="002304BF"/>
    <w:rsid w:val="00235F42"/>
    <w:rsid w:val="0023709B"/>
    <w:rsid w:val="002408C1"/>
    <w:rsid w:val="002408F7"/>
    <w:rsid w:val="00240A0D"/>
    <w:rsid w:val="0024131A"/>
    <w:rsid w:val="0024171C"/>
    <w:rsid w:val="002418B2"/>
    <w:rsid w:val="00241D8F"/>
    <w:rsid w:val="0024206E"/>
    <w:rsid w:val="00245641"/>
    <w:rsid w:val="00246E7D"/>
    <w:rsid w:val="00253F4F"/>
    <w:rsid w:val="002540DE"/>
    <w:rsid w:val="00255027"/>
    <w:rsid w:val="002555A4"/>
    <w:rsid w:val="0025728C"/>
    <w:rsid w:val="002574FB"/>
    <w:rsid w:val="002617CA"/>
    <w:rsid w:val="00262156"/>
    <w:rsid w:val="002622C9"/>
    <w:rsid w:val="0026381C"/>
    <w:rsid w:val="00263DDB"/>
    <w:rsid w:val="00273C02"/>
    <w:rsid w:val="00275950"/>
    <w:rsid w:val="00280779"/>
    <w:rsid w:val="002865E8"/>
    <w:rsid w:val="002866C8"/>
    <w:rsid w:val="00292FEF"/>
    <w:rsid w:val="00294CA8"/>
    <w:rsid w:val="00294E48"/>
    <w:rsid w:val="00297B4F"/>
    <w:rsid w:val="002A00D4"/>
    <w:rsid w:val="002A10BE"/>
    <w:rsid w:val="002A1E7F"/>
    <w:rsid w:val="002A2E04"/>
    <w:rsid w:val="002A513F"/>
    <w:rsid w:val="002A6890"/>
    <w:rsid w:val="002B09BA"/>
    <w:rsid w:val="002B0ED7"/>
    <w:rsid w:val="002B10F3"/>
    <w:rsid w:val="002B1909"/>
    <w:rsid w:val="002B602E"/>
    <w:rsid w:val="002C0A9A"/>
    <w:rsid w:val="002C1101"/>
    <w:rsid w:val="002C191B"/>
    <w:rsid w:val="002C2E55"/>
    <w:rsid w:val="002C3225"/>
    <w:rsid w:val="002C3F5E"/>
    <w:rsid w:val="002C6E6A"/>
    <w:rsid w:val="002C7B6D"/>
    <w:rsid w:val="002D05C4"/>
    <w:rsid w:val="002D0F7C"/>
    <w:rsid w:val="002D352A"/>
    <w:rsid w:val="002D5FC9"/>
    <w:rsid w:val="002E07B1"/>
    <w:rsid w:val="002E1F45"/>
    <w:rsid w:val="002E3735"/>
    <w:rsid w:val="002E4C35"/>
    <w:rsid w:val="002E4DC0"/>
    <w:rsid w:val="002E4FBB"/>
    <w:rsid w:val="002E7946"/>
    <w:rsid w:val="002F05FF"/>
    <w:rsid w:val="002F09F5"/>
    <w:rsid w:val="002F415B"/>
    <w:rsid w:val="002F46AD"/>
    <w:rsid w:val="002F4D14"/>
    <w:rsid w:val="002F6366"/>
    <w:rsid w:val="002F78AB"/>
    <w:rsid w:val="0030089A"/>
    <w:rsid w:val="00300FC2"/>
    <w:rsid w:val="003021B0"/>
    <w:rsid w:val="00302412"/>
    <w:rsid w:val="00304151"/>
    <w:rsid w:val="00304E4C"/>
    <w:rsid w:val="003100D3"/>
    <w:rsid w:val="00312278"/>
    <w:rsid w:val="0031367B"/>
    <w:rsid w:val="0031496B"/>
    <w:rsid w:val="00317144"/>
    <w:rsid w:val="00320079"/>
    <w:rsid w:val="003200F0"/>
    <w:rsid w:val="00320A62"/>
    <w:rsid w:val="00322C43"/>
    <w:rsid w:val="00323F3F"/>
    <w:rsid w:val="003259D3"/>
    <w:rsid w:val="00327034"/>
    <w:rsid w:val="003347E5"/>
    <w:rsid w:val="003358D5"/>
    <w:rsid w:val="00335B74"/>
    <w:rsid w:val="0033633F"/>
    <w:rsid w:val="00336BE3"/>
    <w:rsid w:val="003376C1"/>
    <w:rsid w:val="00343F7E"/>
    <w:rsid w:val="00345299"/>
    <w:rsid w:val="00346843"/>
    <w:rsid w:val="00352966"/>
    <w:rsid w:val="003562C6"/>
    <w:rsid w:val="00356E2E"/>
    <w:rsid w:val="00360192"/>
    <w:rsid w:val="003605AD"/>
    <w:rsid w:val="00361B7E"/>
    <w:rsid w:val="003623A9"/>
    <w:rsid w:val="00362688"/>
    <w:rsid w:val="00364091"/>
    <w:rsid w:val="00364CB7"/>
    <w:rsid w:val="00367F91"/>
    <w:rsid w:val="00370585"/>
    <w:rsid w:val="0037101E"/>
    <w:rsid w:val="00371BA2"/>
    <w:rsid w:val="00373C23"/>
    <w:rsid w:val="00374454"/>
    <w:rsid w:val="0037481B"/>
    <w:rsid w:val="00375902"/>
    <w:rsid w:val="00375D61"/>
    <w:rsid w:val="003768E7"/>
    <w:rsid w:val="00376AE6"/>
    <w:rsid w:val="0037750E"/>
    <w:rsid w:val="003801D7"/>
    <w:rsid w:val="00380985"/>
    <w:rsid w:val="00381012"/>
    <w:rsid w:val="00381105"/>
    <w:rsid w:val="003820DC"/>
    <w:rsid w:val="0038295C"/>
    <w:rsid w:val="00383756"/>
    <w:rsid w:val="00383B99"/>
    <w:rsid w:val="00390561"/>
    <w:rsid w:val="00390C30"/>
    <w:rsid w:val="00391954"/>
    <w:rsid w:val="003921EB"/>
    <w:rsid w:val="0039706B"/>
    <w:rsid w:val="003A1AAD"/>
    <w:rsid w:val="003A2499"/>
    <w:rsid w:val="003A2DA0"/>
    <w:rsid w:val="003A5B0D"/>
    <w:rsid w:val="003A7FB6"/>
    <w:rsid w:val="003B0345"/>
    <w:rsid w:val="003B1E14"/>
    <w:rsid w:val="003B243F"/>
    <w:rsid w:val="003B29A9"/>
    <w:rsid w:val="003B6F9A"/>
    <w:rsid w:val="003B7C89"/>
    <w:rsid w:val="003C062A"/>
    <w:rsid w:val="003C0AD2"/>
    <w:rsid w:val="003C2A7E"/>
    <w:rsid w:val="003C3351"/>
    <w:rsid w:val="003C6343"/>
    <w:rsid w:val="003C6D9E"/>
    <w:rsid w:val="003C70BA"/>
    <w:rsid w:val="003D5C81"/>
    <w:rsid w:val="003D6B8F"/>
    <w:rsid w:val="003D70B3"/>
    <w:rsid w:val="003D79BC"/>
    <w:rsid w:val="003E02A6"/>
    <w:rsid w:val="003E0C22"/>
    <w:rsid w:val="003E1433"/>
    <w:rsid w:val="003E185B"/>
    <w:rsid w:val="003E3809"/>
    <w:rsid w:val="003E4FC1"/>
    <w:rsid w:val="003E7D2B"/>
    <w:rsid w:val="003F01FC"/>
    <w:rsid w:val="003F0B01"/>
    <w:rsid w:val="003F16A1"/>
    <w:rsid w:val="003F1BBE"/>
    <w:rsid w:val="003F3FED"/>
    <w:rsid w:val="003F7894"/>
    <w:rsid w:val="003F7AAB"/>
    <w:rsid w:val="004001DA"/>
    <w:rsid w:val="00400A89"/>
    <w:rsid w:val="00402C44"/>
    <w:rsid w:val="004061E5"/>
    <w:rsid w:val="00407122"/>
    <w:rsid w:val="00407C8B"/>
    <w:rsid w:val="0041151F"/>
    <w:rsid w:val="0041507C"/>
    <w:rsid w:val="00415E67"/>
    <w:rsid w:val="004179E6"/>
    <w:rsid w:val="004201ED"/>
    <w:rsid w:val="00420FA5"/>
    <w:rsid w:val="00422736"/>
    <w:rsid w:val="00424770"/>
    <w:rsid w:val="00424B19"/>
    <w:rsid w:val="00424B62"/>
    <w:rsid w:val="00424CEF"/>
    <w:rsid w:val="00427A87"/>
    <w:rsid w:val="004312F9"/>
    <w:rsid w:val="00431B55"/>
    <w:rsid w:val="00435714"/>
    <w:rsid w:val="00435DE6"/>
    <w:rsid w:val="00436CF1"/>
    <w:rsid w:val="004418E6"/>
    <w:rsid w:val="00441F15"/>
    <w:rsid w:val="00442E4D"/>
    <w:rsid w:val="00442FC2"/>
    <w:rsid w:val="004440A0"/>
    <w:rsid w:val="00446C3E"/>
    <w:rsid w:val="00447425"/>
    <w:rsid w:val="00447867"/>
    <w:rsid w:val="00451076"/>
    <w:rsid w:val="004518B7"/>
    <w:rsid w:val="00452841"/>
    <w:rsid w:val="00455317"/>
    <w:rsid w:val="00455D19"/>
    <w:rsid w:val="0045717C"/>
    <w:rsid w:val="004600F8"/>
    <w:rsid w:val="004629B6"/>
    <w:rsid w:val="00463CD3"/>
    <w:rsid w:val="00465B10"/>
    <w:rsid w:val="00466B64"/>
    <w:rsid w:val="0047268D"/>
    <w:rsid w:val="00483045"/>
    <w:rsid w:val="00487257"/>
    <w:rsid w:val="004878B6"/>
    <w:rsid w:val="00487C44"/>
    <w:rsid w:val="0049082A"/>
    <w:rsid w:val="00492A71"/>
    <w:rsid w:val="00492CE0"/>
    <w:rsid w:val="004932BD"/>
    <w:rsid w:val="00493792"/>
    <w:rsid w:val="004941E4"/>
    <w:rsid w:val="0049586D"/>
    <w:rsid w:val="004A09DE"/>
    <w:rsid w:val="004A2462"/>
    <w:rsid w:val="004A43F8"/>
    <w:rsid w:val="004A7561"/>
    <w:rsid w:val="004B160B"/>
    <w:rsid w:val="004B23E3"/>
    <w:rsid w:val="004B4ABD"/>
    <w:rsid w:val="004B5E79"/>
    <w:rsid w:val="004C055F"/>
    <w:rsid w:val="004C0A8C"/>
    <w:rsid w:val="004C4415"/>
    <w:rsid w:val="004C52D5"/>
    <w:rsid w:val="004C5312"/>
    <w:rsid w:val="004C54F8"/>
    <w:rsid w:val="004D1380"/>
    <w:rsid w:val="004D1446"/>
    <w:rsid w:val="004D2902"/>
    <w:rsid w:val="004D2B6F"/>
    <w:rsid w:val="004D315B"/>
    <w:rsid w:val="004D5193"/>
    <w:rsid w:val="004D51A3"/>
    <w:rsid w:val="004D57D3"/>
    <w:rsid w:val="004D666B"/>
    <w:rsid w:val="004E07A0"/>
    <w:rsid w:val="004E0E62"/>
    <w:rsid w:val="004E24E4"/>
    <w:rsid w:val="004E463E"/>
    <w:rsid w:val="004F0DF4"/>
    <w:rsid w:val="004F30AC"/>
    <w:rsid w:val="004F3896"/>
    <w:rsid w:val="00504317"/>
    <w:rsid w:val="0050497C"/>
    <w:rsid w:val="00504CE9"/>
    <w:rsid w:val="0050722A"/>
    <w:rsid w:val="00507B86"/>
    <w:rsid w:val="00507C85"/>
    <w:rsid w:val="00511C56"/>
    <w:rsid w:val="00511D8A"/>
    <w:rsid w:val="00511FC8"/>
    <w:rsid w:val="00513522"/>
    <w:rsid w:val="00513A6D"/>
    <w:rsid w:val="00513F6F"/>
    <w:rsid w:val="005144BE"/>
    <w:rsid w:val="005147F5"/>
    <w:rsid w:val="0051483A"/>
    <w:rsid w:val="00514D28"/>
    <w:rsid w:val="00515590"/>
    <w:rsid w:val="005174F8"/>
    <w:rsid w:val="00517CA4"/>
    <w:rsid w:val="005216A5"/>
    <w:rsid w:val="00523BCD"/>
    <w:rsid w:val="00525013"/>
    <w:rsid w:val="0052503E"/>
    <w:rsid w:val="00525B85"/>
    <w:rsid w:val="00525EDF"/>
    <w:rsid w:val="00526CEE"/>
    <w:rsid w:val="00527E80"/>
    <w:rsid w:val="00530332"/>
    <w:rsid w:val="00531A4D"/>
    <w:rsid w:val="00532DD8"/>
    <w:rsid w:val="00536B83"/>
    <w:rsid w:val="00536E08"/>
    <w:rsid w:val="00537AB5"/>
    <w:rsid w:val="005421C9"/>
    <w:rsid w:val="005423A5"/>
    <w:rsid w:val="00542E5D"/>
    <w:rsid w:val="005435C9"/>
    <w:rsid w:val="0054502B"/>
    <w:rsid w:val="005471B4"/>
    <w:rsid w:val="00552558"/>
    <w:rsid w:val="0055274A"/>
    <w:rsid w:val="005528DC"/>
    <w:rsid w:val="0055401D"/>
    <w:rsid w:val="00555BA5"/>
    <w:rsid w:val="00556DC0"/>
    <w:rsid w:val="005610DE"/>
    <w:rsid w:val="0056461A"/>
    <w:rsid w:val="005658DF"/>
    <w:rsid w:val="00571DDD"/>
    <w:rsid w:val="00573FAA"/>
    <w:rsid w:val="00576BE6"/>
    <w:rsid w:val="00577B23"/>
    <w:rsid w:val="005811CD"/>
    <w:rsid w:val="005824BF"/>
    <w:rsid w:val="005831F6"/>
    <w:rsid w:val="005843EF"/>
    <w:rsid w:val="00584879"/>
    <w:rsid w:val="00590327"/>
    <w:rsid w:val="0059063A"/>
    <w:rsid w:val="00592B09"/>
    <w:rsid w:val="00593164"/>
    <w:rsid w:val="00593CB9"/>
    <w:rsid w:val="00597D4D"/>
    <w:rsid w:val="005A10D2"/>
    <w:rsid w:val="005A320C"/>
    <w:rsid w:val="005B053C"/>
    <w:rsid w:val="005B0A1F"/>
    <w:rsid w:val="005B17B8"/>
    <w:rsid w:val="005B1CEE"/>
    <w:rsid w:val="005B2ACD"/>
    <w:rsid w:val="005B37CC"/>
    <w:rsid w:val="005B457D"/>
    <w:rsid w:val="005B4687"/>
    <w:rsid w:val="005B471E"/>
    <w:rsid w:val="005B7C36"/>
    <w:rsid w:val="005C353F"/>
    <w:rsid w:val="005C5816"/>
    <w:rsid w:val="005D0444"/>
    <w:rsid w:val="005D31D1"/>
    <w:rsid w:val="005D3DD5"/>
    <w:rsid w:val="005D4812"/>
    <w:rsid w:val="005D62E9"/>
    <w:rsid w:val="005D70BC"/>
    <w:rsid w:val="005E26D6"/>
    <w:rsid w:val="005E3CBC"/>
    <w:rsid w:val="005E40B9"/>
    <w:rsid w:val="005E4CC8"/>
    <w:rsid w:val="005E6E64"/>
    <w:rsid w:val="005F0E2C"/>
    <w:rsid w:val="005F3951"/>
    <w:rsid w:val="005F5C99"/>
    <w:rsid w:val="006009E5"/>
    <w:rsid w:val="006017E2"/>
    <w:rsid w:val="0060407A"/>
    <w:rsid w:val="0060459C"/>
    <w:rsid w:val="006054B0"/>
    <w:rsid w:val="00606248"/>
    <w:rsid w:val="00606436"/>
    <w:rsid w:val="00606E6D"/>
    <w:rsid w:val="006073AF"/>
    <w:rsid w:val="0061126E"/>
    <w:rsid w:val="00612A30"/>
    <w:rsid w:val="006134AD"/>
    <w:rsid w:val="00613E81"/>
    <w:rsid w:val="00615773"/>
    <w:rsid w:val="00615A4C"/>
    <w:rsid w:val="0062053A"/>
    <w:rsid w:val="00620741"/>
    <w:rsid w:val="00625585"/>
    <w:rsid w:val="006275C4"/>
    <w:rsid w:val="00630972"/>
    <w:rsid w:val="0063259C"/>
    <w:rsid w:val="00635D1F"/>
    <w:rsid w:val="006369D8"/>
    <w:rsid w:val="006374CD"/>
    <w:rsid w:val="00637D0F"/>
    <w:rsid w:val="00640C59"/>
    <w:rsid w:val="00641908"/>
    <w:rsid w:val="006427D3"/>
    <w:rsid w:val="00642871"/>
    <w:rsid w:val="00644AD3"/>
    <w:rsid w:val="0064519A"/>
    <w:rsid w:val="006463DE"/>
    <w:rsid w:val="006468F4"/>
    <w:rsid w:val="00650242"/>
    <w:rsid w:val="00652C19"/>
    <w:rsid w:val="00657ABD"/>
    <w:rsid w:val="00657E52"/>
    <w:rsid w:val="00661A83"/>
    <w:rsid w:val="006623D6"/>
    <w:rsid w:val="00663741"/>
    <w:rsid w:val="00665CB1"/>
    <w:rsid w:val="006718B4"/>
    <w:rsid w:val="00672766"/>
    <w:rsid w:val="00672877"/>
    <w:rsid w:val="00673192"/>
    <w:rsid w:val="00673542"/>
    <w:rsid w:val="00673BD3"/>
    <w:rsid w:val="0067445C"/>
    <w:rsid w:val="00675813"/>
    <w:rsid w:val="00677D0F"/>
    <w:rsid w:val="0068147A"/>
    <w:rsid w:val="006814E2"/>
    <w:rsid w:val="006837E5"/>
    <w:rsid w:val="00683ED9"/>
    <w:rsid w:val="006869AB"/>
    <w:rsid w:val="006903F6"/>
    <w:rsid w:val="006915F6"/>
    <w:rsid w:val="00691CCD"/>
    <w:rsid w:val="00691FA2"/>
    <w:rsid w:val="00692F52"/>
    <w:rsid w:val="00695FFE"/>
    <w:rsid w:val="0069705E"/>
    <w:rsid w:val="006A13AA"/>
    <w:rsid w:val="006A32F3"/>
    <w:rsid w:val="006A3A16"/>
    <w:rsid w:val="006A3BA9"/>
    <w:rsid w:val="006A6A6F"/>
    <w:rsid w:val="006A7671"/>
    <w:rsid w:val="006B1A03"/>
    <w:rsid w:val="006B234E"/>
    <w:rsid w:val="006B2A11"/>
    <w:rsid w:val="006B514A"/>
    <w:rsid w:val="006B53D0"/>
    <w:rsid w:val="006B781A"/>
    <w:rsid w:val="006C271E"/>
    <w:rsid w:val="006C2967"/>
    <w:rsid w:val="006C31AE"/>
    <w:rsid w:val="006C3308"/>
    <w:rsid w:val="006C58F9"/>
    <w:rsid w:val="006D000B"/>
    <w:rsid w:val="006D0572"/>
    <w:rsid w:val="006D27E6"/>
    <w:rsid w:val="006E334B"/>
    <w:rsid w:val="006E52FD"/>
    <w:rsid w:val="006E6F5E"/>
    <w:rsid w:val="006E7817"/>
    <w:rsid w:val="006F049A"/>
    <w:rsid w:val="006F0A06"/>
    <w:rsid w:val="006F4768"/>
    <w:rsid w:val="007014C2"/>
    <w:rsid w:val="00703B78"/>
    <w:rsid w:val="00704CAB"/>
    <w:rsid w:val="00707AD0"/>
    <w:rsid w:val="00707F9D"/>
    <w:rsid w:val="00710750"/>
    <w:rsid w:val="0071219D"/>
    <w:rsid w:val="00712758"/>
    <w:rsid w:val="00713DCC"/>
    <w:rsid w:val="00715812"/>
    <w:rsid w:val="00716731"/>
    <w:rsid w:val="00720F93"/>
    <w:rsid w:val="00722752"/>
    <w:rsid w:val="00725439"/>
    <w:rsid w:val="007275ED"/>
    <w:rsid w:val="007301BF"/>
    <w:rsid w:val="00731534"/>
    <w:rsid w:val="007324FD"/>
    <w:rsid w:val="00734815"/>
    <w:rsid w:val="00737F32"/>
    <w:rsid w:val="007420F2"/>
    <w:rsid w:val="007444D8"/>
    <w:rsid w:val="0074676B"/>
    <w:rsid w:val="00746789"/>
    <w:rsid w:val="00746EC6"/>
    <w:rsid w:val="007515C8"/>
    <w:rsid w:val="0075308B"/>
    <w:rsid w:val="00754474"/>
    <w:rsid w:val="00756E1D"/>
    <w:rsid w:val="00757887"/>
    <w:rsid w:val="00764B2A"/>
    <w:rsid w:val="00764E98"/>
    <w:rsid w:val="00766CC8"/>
    <w:rsid w:val="00766D9D"/>
    <w:rsid w:val="0077014F"/>
    <w:rsid w:val="007710E3"/>
    <w:rsid w:val="007719ED"/>
    <w:rsid w:val="00771FBA"/>
    <w:rsid w:val="007720D7"/>
    <w:rsid w:val="00772C68"/>
    <w:rsid w:val="0077623B"/>
    <w:rsid w:val="00781C73"/>
    <w:rsid w:val="00783033"/>
    <w:rsid w:val="007840C7"/>
    <w:rsid w:val="007847F0"/>
    <w:rsid w:val="007909DA"/>
    <w:rsid w:val="00790F89"/>
    <w:rsid w:val="00794C39"/>
    <w:rsid w:val="00795E58"/>
    <w:rsid w:val="00796413"/>
    <w:rsid w:val="00797023"/>
    <w:rsid w:val="007A2611"/>
    <w:rsid w:val="007A5A42"/>
    <w:rsid w:val="007A5DC7"/>
    <w:rsid w:val="007A6E27"/>
    <w:rsid w:val="007A7615"/>
    <w:rsid w:val="007B07D8"/>
    <w:rsid w:val="007B1D73"/>
    <w:rsid w:val="007B2A64"/>
    <w:rsid w:val="007B39C0"/>
    <w:rsid w:val="007B58D0"/>
    <w:rsid w:val="007B6829"/>
    <w:rsid w:val="007B6AD9"/>
    <w:rsid w:val="007B7616"/>
    <w:rsid w:val="007B7D29"/>
    <w:rsid w:val="007C01CC"/>
    <w:rsid w:val="007C08B6"/>
    <w:rsid w:val="007C1A38"/>
    <w:rsid w:val="007C1E3E"/>
    <w:rsid w:val="007C54CA"/>
    <w:rsid w:val="007C6E4A"/>
    <w:rsid w:val="007C743C"/>
    <w:rsid w:val="007D136F"/>
    <w:rsid w:val="007D1C4E"/>
    <w:rsid w:val="007D2299"/>
    <w:rsid w:val="007D2937"/>
    <w:rsid w:val="007D610B"/>
    <w:rsid w:val="007E1089"/>
    <w:rsid w:val="007E140F"/>
    <w:rsid w:val="007E1503"/>
    <w:rsid w:val="007E7F8F"/>
    <w:rsid w:val="007F0042"/>
    <w:rsid w:val="007F0A85"/>
    <w:rsid w:val="007F1054"/>
    <w:rsid w:val="007F2355"/>
    <w:rsid w:val="007F3430"/>
    <w:rsid w:val="007F3B7F"/>
    <w:rsid w:val="007F4C66"/>
    <w:rsid w:val="007F514F"/>
    <w:rsid w:val="007F64E1"/>
    <w:rsid w:val="007F6C1F"/>
    <w:rsid w:val="0080109F"/>
    <w:rsid w:val="008011DF"/>
    <w:rsid w:val="00802E05"/>
    <w:rsid w:val="008103D6"/>
    <w:rsid w:val="008109AF"/>
    <w:rsid w:val="0081330C"/>
    <w:rsid w:val="00814FEB"/>
    <w:rsid w:val="00816F0A"/>
    <w:rsid w:val="0081791F"/>
    <w:rsid w:val="008200C4"/>
    <w:rsid w:val="00821123"/>
    <w:rsid w:val="008221CD"/>
    <w:rsid w:val="00823483"/>
    <w:rsid w:val="00824B8E"/>
    <w:rsid w:val="008316DD"/>
    <w:rsid w:val="00835E64"/>
    <w:rsid w:val="00841E90"/>
    <w:rsid w:val="008426B8"/>
    <w:rsid w:val="0084539B"/>
    <w:rsid w:val="008453E3"/>
    <w:rsid w:val="0084735A"/>
    <w:rsid w:val="00850ED7"/>
    <w:rsid w:val="00851873"/>
    <w:rsid w:val="00852881"/>
    <w:rsid w:val="0085305D"/>
    <w:rsid w:val="00853646"/>
    <w:rsid w:val="0085683A"/>
    <w:rsid w:val="00857973"/>
    <w:rsid w:val="008610CE"/>
    <w:rsid w:val="00861A09"/>
    <w:rsid w:val="008624D0"/>
    <w:rsid w:val="0086292A"/>
    <w:rsid w:val="00862E4A"/>
    <w:rsid w:val="008637F2"/>
    <w:rsid w:val="008646C7"/>
    <w:rsid w:val="008647F4"/>
    <w:rsid w:val="008653B3"/>
    <w:rsid w:val="00866FDF"/>
    <w:rsid w:val="00867BAA"/>
    <w:rsid w:val="00872571"/>
    <w:rsid w:val="00872B0B"/>
    <w:rsid w:val="008739ED"/>
    <w:rsid w:val="00877188"/>
    <w:rsid w:val="008901B9"/>
    <w:rsid w:val="008924A4"/>
    <w:rsid w:val="008925EA"/>
    <w:rsid w:val="00892DD2"/>
    <w:rsid w:val="008968F0"/>
    <w:rsid w:val="008A07D7"/>
    <w:rsid w:val="008A0AFE"/>
    <w:rsid w:val="008A22D6"/>
    <w:rsid w:val="008A5C52"/>
    <w:rsid w:val="008A5F4C"/>
    <w:rsid w:val="008A62E9"/>
    <w:rsid w:val="008A754F"/>
    <w:rsid w:val="008A7E2E"/>
    <w:rsid w:val="008B254F"/>
    <w:rsid w:val="008B2B30"/>
    <w:rsid w:val="008B3694"/>
    <w:rsid w:val="008B51DD"/>
    <w:rsid w:val="008B7A19"/>
    <w:rsid w:val="008B7F6B"/>
    <w:rsid w:val="008C352E"/>
    <w:rsid w:val="008C37EE"/>
    <w:rsid w:val="008C5823"/>
    <w:rsid w:val="008C5C90"/>
    <w:rsid w:val="008C6C51"/>
    <w:rsid w:val="008D0C15"/>
    <w:rsid w:val="008D1EF2"/>
    <w:rsid w:val="008D218C"/>
    <w:rsid w:val="008D7362"/>
    <w:rsid w:val="008E1242"/>
    <w:rsid w:val="008E132D"/>
    <w:rsid w:val="008E2150"/>
    <w:rsid w:val="008E2336"/>
    <w:rsid w:val="008E462B"/>
    <w:rsid w:val="008F0FDD"/>
    <w:rsid w:val="008F378D"/>
    <w:rsid w:val="008F54EB"/>
    <w:rsid w:val="008F7670"/>
    <w:rsid w:val="00900882"/>
    <w:rsid w:val="009012D2"/>
    <w:rsid w:val="00902433"/>
    <w:rsid w:val="009025C8"/>
    <w:rsid w:val="009027B7"/>
    <w:rsid w:val="0090411C"/>
    <w:rsid w:val="009045CF"/>
    <w:rsid w:val="00904F7D"/>
    <w:rsid w:val="00906382"/>
    <w:rsid w:val="009072A1"/>
    <w:rsid w:val="00911112"/>
    <w:rsid w:val="00913333"/>
    <w:rsid w:val="00913CCC"/>
    <w:rsid w:val="00915540"/>
    <w:rsid w:val="009162F0"/>
    <w:rsid w:val="009166A6"/>
    <w:rsid w:val="009173FD"/>
    <w:rsid w:val="009222AB"/>
    <w:rsid w:val="00922AF4"/>
    <w:rsid w:val="00922EE5"/>
    <w:rsid w:val="00923AC9"/>
    <w:rsid w:val="00925A77"/>
    <w:rsid w:val="009300F6"/>
    <w:rsid w:val="00931D1D"/>
    <w:rsid w:val="009325A9"/>
    <w:rsid w:val="00932E0D"/>
    <w:rsid w:val="00936FF8"/>
    <w:rsid w:val="009370C2"/>
    <w:rsid w:val="00937160"/>
    <w:rsid w:val="00937804"/>
    <w:rsid w:val="0094097A"/>
    <w:rsid w:val="00941371"/>
    <w:rsid w:val="00945186"/>
    <w:rsid w:val="00946294"/>
    <w:rsid w:val="009467B2"/>
    <w:rsid w:val="00950DDB"/>
    <w:rsid w:val="00953A40"/>
    <w:rsid w:val="00956EBE"/>
    <w:rsid w:val="00957E56"/>
    <w:rsid w:val="009602CE"/>
    <w:rsid w:val="00961808"/>
    <w:rsid w:val="00961E11"/>
    <w:rsid w:val="00961E2C"/>
    <w:rsid w:val="00963DE2"/>
    <w:rsid w:val="0096447D"/>
    <w:rsid w:val="0096565C"/>
    <w:rsid w:val="00965E17"/>
    <w:rsid w:val="00966FBB"/>
    <w:rsid w:val="0097329B"/>
    <w:rsid w:val="00976AEE"/>
    <w:rsid w:val="0098017D"/>
    <w:rsid w:val="00981D64"/>
    <w:rsid w:val="00982728"/>
    <w:rsid w:val="00984086"/>
    <w:rsid w:val="009866E7"/>
    <w:rsid w:val="00990434"/>
    <w:rsid w:val="00991D2A"/>
    <w:rsid w:val="009924A4"/>
    <w:rsid w:val="00993555"/>
    <w:rsid w:val="009945C0"/>
    <w:rsid w:val="00995389"/>
    <w:rsid w:val="00995752"/>
    <w:rsid w:val="009960D7"/>
    <w:rsid w:val="00997FD4"/>
    <w:rsid w:val="009A1A93"/>
    <w:rsid w:val="009A1FB8"/>
    <w:rsid w:val="009A2859"/>
    <w:rsid w:val="009A2BF1"/>
    <w:rsid w:val="009A394D"/>
    <w:rsid w:val="009A6742"/>
    <w:rsid w:val="009A6B99"/>
    <w:rsid w:val="009B0C15"/>
    <w:rsid w:val="009B7945"/>
    <w:rsid w:val="009C1129"/>
    <w:rsid w:val="009C3764"/>
    <w:rsid w:val="009C3C7F"/>
    <w:rsid w:val="009C454E"/>
    <w:rsid w:val="009C49BA"/>
    <w:rsid w:val="009C6B46"/>
    <w:rsid w:val="009C6DFB"/>
    <w:rsid w:val="009D0D76"/>
    <w:rsid w:val="009D1214"/>
    <w:rsid w:val="009D151E"/>
    <w:rsid w:val="009D18E3"/>
    <w:rsid w:val="009D26F2"/>
    <w:rsid w:val="009D41D7"/>
    <w:rsid w:val="009D4BEA"/>
    <w:rsid w:val="009D6DA1"/>
    <w:rsid w:val="009D73AC"/>
    <w:rsid w:val="009E024B"/>
    <w:rsid w:val="009E0325"/>
    <w:rsid w:val="009E0902"/>
    <w:rsid w:val="009E3D35"/>
    <w:rsid w:val="009E41D9"/>
    <w:rsid w:val="009E4913"/>
    <w:rsid w:val="009E5C06"/>
    <w:rsid w:val="009E63FE"/>
    <w:rsid w:val="009E6DD6"/>
    <w:rsid w:val="009F27AB"/>
    <w:rsid w:val="009F3096"/>
    <w:rsid w:val="009F4706"/>
    <w:rsid w:val="009F523E"/>
    <w:rsid w:val="009F5FF7"/>
    <w:rsid w:val="009F68EF"/>
    <w:rsid w:val="00A009AA"/>
    <w:rsid w:val="00A02DC2"/>
    <w:rsid w:val="00A0398B"/>
    <w:rsid w:val="00A04B0B"/>
    <w:rsid w:val="00A0530B"/>
    <w:rsid w:val="00A10C51"/>
    <w:rsid w:val="00A11ADA"/>
    <w:rsid w:val="00A11C7C"/>
    <w:rsid w:val="00A15180"/>
    <w:rsid w:val="00A21A19"/>
    <w:rsid w:val="00A24AE7"/>
    <w:rsid w:val="00A262D4"/>
    <w:rsid w:val="00A26954"/>
    <w:rsid w:val="00A3038D"/>
    <w:rsid w:val="00A303BC"/>
    <w:rsid w:val="00A34817"/>
    <w:rsid w:val="00A34F36"/>
    <w:rsid w:val="00A36B34"/>
    <w:rsid w:val="00A412DB"/>
    <w:rsid w:val="00A44AF9"/>
    <w:rsid w:val="00A45194"/>
    <w:rsid w:val="00A451CB"/>
    <w:rsid w:val="00A452A0"/>
    <w:rsid w:val="00A464C5"/>
    <w:rsid w:val="00A510B1"/>
    <w:rsid w:val="00A523F4"/>
    <w:rsid w:val="00A5453B"/>
    <w:rsid w:val="00A55795"/>
    <w:rsid w:val="00A55B3B"/>
    <w:rsid w:val="00A562AE"/>
    <w:rsid w:val="00A563A6"/>
    <w:rsid w:val="00A57CFE"/>
    <w:rsid w:val="00A6116A"/>
    <w:rsid w:val="00A6146D"/>
    <w:rsid w:val="00A62C8E"/>
    <w:rsid w:val="00A64BCD"/>
    <w:rsid w:val="00A66708"/>
    <w:rsid w:val="00A66916"/>
    <w:rsid w:val="00A6788B"/>
    <w:rsid w:val="00A67B2D"/>
    <w:rsid w:val="00A70150"/>
    <w:rsid w:val="00A70A90"/>
    <w:rsid w:val="00A73EA6"/>
    <w:rsid w:val="00A76D8E"/>
    <w:rsid w:val="00A776A3"/>
    <w:rsid w:val="00A8164A"/>
    <w:rsid w:val="00A82DAF"/>
    <w:rsid w:val="00A8375B"/>
    <w:rsid w:val="00A83D9C"/>
    <w:rsid w:val="00A84D7F"/>
    <w:rsid w:val="00A850BA"/>
    <w:rsid w:val="00A85D67"/>
    <w:rsid w:val="00A86093"/>
    <w:rsid w:val="00A86E30"/>
    <w:rsid w:val="00A875E7"/>
    <w:rsid w:val="00A907AF"/>
    <w:rsid w:val="00A9200C"/>
    <w:rsid w:val="00A95CA1"/>
    <w:rsid w:val="00AA1461"/>
    <w:rsid w:val="00AA22BB"/>
    <w:rsid w:val="00AA248B"/>
    <w:rsid w:val="00AA58ED"/>
    <w:rsid w:val="00AB0523"/>
    <w:rsid w:val="00AB48BF"/>
    <w:rsid w:val="00AB53A2"/>
    <w:rsid w:val="00AB6551"/>
    <w:rsid w:val="00AB7141"/>
    <w:rsid w:val="00AB7E64"/>
    <w:rsid w:val="00AC0616"/>
    <w:rsid w:val="00AC28E5"/>
    <w:rsid w:val="00AC30CD"/>
    <w:rsid w:val="00AC3CCA"/>
    <w:rsid w:val="00AC4FCB"/>
    <w:rsid w:val="00AC529C"/>
    <w:rsid w:val="00AC5370"/>
    <w:rsid w:val="00AD0974"/>
    <w:rsid w:val="00AD5272"/>
    <w:rsid w:val="00AD5D14"/>
    <w:rsid w:val="00AE10F0"/>
    <w:rsid w:val="00AE2C99"/>
    <w:rsid w:val="00AE5ADA"/>
    <w:rsid w:val="00AE7B74"/>
    <w:rsid w:val="00AF0B88"/>
    <w:rsid w:val="00AF1DDA"/>
    <w:rsid w:val="00AF29E3"/>
    <w:rsid w:val="00AF3486"/>
    <w:rsid w:val="00AF3C81"/>
    <w:rsid w:val="00AF4D53"/>
    <w:rsid w:val="00AF6B8A"/>
    <w:rsid w:val="00B0146A"/>
    <w:rsid w:val="00B01BE5"/>
    <w:rsid w:val="00B02FD6"/>
    <w:rsid w:val="00B03F50"/>
    <w:rsid w:val="00B04250"/>
    <w:rsid w:val="00B11C95"/>
    <w:rsid w:val="00B121F9"/>
    <w:rsid w:val="00B1444F"/>
    <w:rsid w:val="00B15049"/>
    <w:rsid w:val="00B15BC8"/>
    <w:rsid w:val="00B16D94"/>
    <w:rsid w:val="00B17E58"/>
    <w:rsid w:val="00B20787"/>
    <w:rsid w:val="00B20A6A"/>
    <w:rsid w:val="00B21E2D"/>
    <w:rsid w:val="00B227F1"/>
    <w:rsid w:val="00B22A33"/>
    <w:rsid w:val="00B242E8"/>
    <w:rsid w:val="00B24518"/>
    <w:rsid w:val="00B245DF"/>
    <w:rsid w:val="00B24643"/>
    <w:rsid w:val="00B26BB1"/>
    <w:rsid w:val="00B274FD"/>
    <w:rsid w:val="00B3009D"/>
    <w:rsid w:val="00B30DF2"/>
    <w:rsid w:val="00B3606D"/>
    <w:rsid w:val="00B40505"/>
    <w:rsid w:val="00B42A2E"/>
    <w:rsid w:val="00B42FF6"/>
    <w:rsid w:val="00B43D75"/>
    <w:rsid w:val="00B44339"/>
    <w:rsid w:val="00B4515F"/>
    <w:rsid w:val="00B461D7"/>
    <w:rsid w:val="00B47A7E"/>
    <w:rsid w:val="00B47A80"/>
    <w:rsid w:val="00B50F12"/>
    <w:rsid w:val="00B525C8"/>
    <w:rsid w:val="00B52BF4"/>
    <w:rsid w:val="00B52DFB"/>
    <w:rsid w:val="00B53328"/>
    <w:rsid w:val="00B53F39"/>
    <w:rsid w:val="00B54C48"/>
    <w:rsid w:val="00B55DAC"/>
    <w:rsid w:val="00B576A7"/>
    <w:rsid w:val="00B577E5"/>
    <w:rsid w:val="00B62F2A"/>
    <w:rsid w:val="00B64227"/>
    <w:rsid w:val="00B66C0E"/>
    <w:rsid w:val="00B67307"/>
    <w:rsid w:val="00B67A05"/>
    <w:rsid w:val="00B709E9"/>
    <w:rsid w:val="00B72437"/>
    <w:rsid w:val="00B74966"/>
    <w:rsid w:val="00B762DF"/>
    <w:rsid w:val="00B768B1"/>
    <w:rsid w:val="00B80A33"/>
    <w:rsid w:val="00B8128E"/>
    <w:rsid w:val="00B81B24"/>
    <w:rsid w:val="00B8259B"/>
    <w:rsid w:val="00B9130D"/>
    <w:rsid w:val="00B92C4B"/>
    <w:rsid w:val="00B95CAB"/>
    <w:rsid w:val="00B9646F"/>
    <w:rsid w:val="00B97651"/>
    <w:rsid w:val="00BA5D16"/>
    <w:rsid w:val="00BA6783"/>
    <w:rsid w:val="00BA7E7F"/>
    <w:rsid w:val="00BB1374"/>
    <w:rsid w:val="00BB1F64"/>
    <w:rsid w:val="00BB2C0B"/>
    <w:rsid w:val="00BB3A90"/>
    <w:rsid w:val="00BB3B06"/>
    <w:rsid w:val="00BB45AE"/>
    <w:rsid w:val="00BB6B6B"/>
    <w:rsid w:val="00BC1719"/>
    <w:rsid w:val="00BC4F05"/>
    <w:rsid w:val="00BC60E0"/>
    <w:rsid w:val="00BC6D0A"/>
    <w:rsid w:val="00BC7FEE"/>
    <w:rsid w:val="00BD0CB1"/>
    <w:rsid w:val="00BD2126"/>
    <w:rsid w:val="00BD22B3"/>
    <w:rsid w:val="00BD290F"/>
    <w:rsid w:val="00BD343B"/>
    <w:rsid w:val="00BD45AF"/>
    <w:rsid w:val="00BD5AE8"/>
    <w:rsid w:val="00BD6F73"/>
    <w:rsid w:val="00BD7F94"/>
    <w:rsid w:val="00BE13D2"/>
    <w:rsid w:val="00BE1990"/>
    <w:rsid w:val="00BE19ED"/>
    <w:rsid w:val="00BE1AB2"/>
    <w:rsid w:val="00BE394E"/>
    <w:rsid w:val="00BE3E54"/>
    <w:rsid w:val="00BE56B1"/>
    <w:rsid w:val="00BE6DF7"/>
    <w:rsid w:val="00BE73A7"/>
    <w:rsid w:val="00BF1D11"/>
    <w:rsid w:val="00BF3996"/>
    <w:rsid w:val="00BF3EB1"/>
    <w:rsid w:val="00BF5561"/>
    <w:rsid w:val="00BF6378"/>
    <w:rsid w:val="00BF72FF"/>
    <w:rsid w:val="00C01311"/>
    <w:rsid w:val="00C018B8"/>
    <w:rsid w:val="00C0389C"/>
    <w:rsid w:val="00C06B21"/>
    <w:rsid w:val="00C07A8D"/>
    <w:rsid w:val="00C10863"/>
    <w:rsid w:val="00C1158D"/>
    <w:rsid w:val="00C11939"/>
    <w:rsid w:val="00C13F49"/>
    <w:rsid w:val="00C14938"/>
    <w:rsid w:val="00C14DBE"/>
    <w:rsid w:val="00C14E4F"/>
    <w:rsid w:val="00C15FD1"/>
    <w:rsid w:val="00C167FC"/>
    <w:rsid w:val="00C17E92"/>
    <w:rsid w:val="00C20C6C"/>
    <w:rsid w:val="00C21C30"/>
    <w:rsid w:val="00C22718"/>
    <w:rsid w:val="00C237CA"/>
    <w:rsid w:val="00C24A46"/>
    <w:rsid w:val="00C25AB1"/>
    <w:rsid w:val="00C32C61"/>
    <w:rsid w:val="00C32D7F"/>
    <w:rsid w:val="00C33A28"/>
    <w:rsid w:val="00C370B2"/>
    <w:rsid w:val="00C37BE2"/>
    <w:rsid w:val="00C41470"/>
    <w:rsid w:val="00C42A53"/>
    <w:rsid w:val="00C43160"/>
    <w:rsid w:val="00C431D2"/>
    <w:rsid w:val="00C45598"/>
    <w:rsid w:val="00C46BBE"/>
    <w:rsid w:val="00C46F2F"/>
    <w:rsid w:val="00C47160"/>
    <w:rsid w:val="00C47309"/>
    <w:rsid w:val="00C47EA7"/>
    <w:rsid w:val="00C502DA"/>
    <w:rsid w:val="00C52F26"/>
    <w:rsid w:val="00C53158"/>
    <w:rsid w:val="00C531E6"/>
    <w:rsid w:val="00C53C26"/>
    <w:rsid w:val="00C60F8A"/>
    <w:rsid w:val="00C62BAC"/>
    <w:rsid w:val="00C64297"/>
    <w:rsid w:val="00C648A6"/>
    <w:rsid w:val="00C65D13"/>
    <w:rsid w:val="00C66669"/>
    <w:rsid w:val="00C66C7F"/>
    <w:rsid w:val="00C66FFC"/>
    <w:rsid w:val="00C72DEC"/>
    <w:rsid w:val="00C74597"/>
    <w:rsid w:val="00C76340"/>
    <w:rsid w:val="00C779AF"/>
    <w:rsid w:val="00C8029E"/>
    <w:rsid w:val="00C823EA"/>
    <w:rsid w:val="00C833B6"/>
    <w:rsid w:val="00C85757"/>
    <w:rsid w:val="00C87DEB"/>
    <w:rsid w:val="00C92862"/>
    <w:rsid w:val="00C93F77"/>
    <w:rsid w:val="00C94D39"/>
    <w:rsid w:val="00C952BA"/>
    <w:rsid w:val="00C9697D"/>
    <w:rsid w:val="00C96FF3"/>
    <w:rsid w:val="00C972B4"/>
    <w:rsid w:val="00CA1E25"/>
    <w:rsid w:val="00CA3E4C"/>
    <w:rsid w:val="00CA5A2D"/>
    <w:rsid w:val="00CA5BDE"/>
    <w:rsid w:val="00CA6C7E"/>
    <w:rsid w:val="00CA7BF2"/>
    <w:rsid w:val="00CB0CE1"/>
    <w:rsid w:val="00CB0D06"/>
    <w:rsid w:val="00CB0E54"/>
    <w:rsid w:val="00CB6AE4"/>
    <w:rsid w:val="00CB7E53"/>
    <w:rsid w:val="00CC0137"/>
    <w:rsid w:val="00CC1747"/>
    <w:rsid w:val="00CC193F"/>
    <w:rsid w:val="00CC2A01"/>
    <w:rsid w:val="00CC2EB9"/>
    <w:rsid w:val="00CC3CE4"/>
    <w:rsid w:val="00CC523E"/>
    <w:rsid w:val="00CD1E59"/>
    <w:rsid w:val="00CD23EE"/>
    <w:rsid w:val="00CD2B1A"/>
    <w:rsid w:val="00CD2D86"/>
    <w:rsid w:val="00CD5DF8"/>
    <w:rsid w:val="00CD7BE1"/>
    <w:rsid w:val="00CE1C42"/>
    <w:rsid w:val="00CE48E3"/>
    <w:rsid w:val="00CE5F6C"/>
    <w:rsid w:val="00CE6ED9"/>
    <w:rsid w:val="00CE7204"/>
    <w:rsid w:val="00CF032D"/>
    <w:rsid w:val="00CF1DFC"/>
    <w:rsid w:val="00CF1F5C"/>
    <w:rsid w:val="00CF3046"/>
    <w:rsid w:val="00CF3A7C"/>
    <w:rsid w:val="00CF696A"/>
    <w:rsid w:val="00CF71B4"/>
    <w:rsid w:val="00CF7CDE"/>
    <w:rsid w:val="00D007D8"/>
    <w:rsid w:val="00D00975"/>
    <w:rsid w:val="00D03588"/>
    <w:rsid w:val="00D04CBB"/>
    <w:rsid w:val="00D053D0"/>
    <w:rsid w:val="00D16BCE"/>
    <w:rsid w:val="00D21164"/>
    <w:rsid w:val="00D23E65"/>
    <w:rsid w:val="00D240AA"/>
    <w:rsid w:val="00D25076"/>
    <w:rsid w:val="00D26E3D"/>
    <w:rsid w:val="00D271C2"/>
    <w:rsid w:val="00D30229"/>
    <w:rsid w:val="00D33A0A"/>
    <w:rsid w:val="00D34854"/>
    <w:rsid w:val="00D40085"/>
    <w:rsid w:val="00D404B9"/>
    <w:rsid w:val="00D42CBD"/>
    <w:rsid w:val="00D43692"/>
    <w:rsid w:val="00D44992"/>
    <w:rsid w:val="00D45B62"/>
    <w:rsid w:val="00D5027D"/>
    <w:rsid w:val="00D50F8E"/>
    <w:rsid w:val="00D54331"/>
    <w:rsid w:val="00D54CE4"/>
    <w:rsid w:val="00D55664"/>
    <w:rsid w:val="00D56CFA"/>
    <w:rsid w:val="00D607AB"/>
    <w:rsid w:val="00D60977"/>
    <w:rsid w:val="00D614FE"/>
    <w:rsid w:val="00D61B7E"/>
    <w:rsid w:val="00D6517B"/>
    <w:rsid w:val="00D6572B"/>
    <w:rsid w:val="00D66B32"/>
    <w:rsid w:val="00D7189A"/>
    <w:rsid w:val="00D73933"/>
    <w:rsid w:val="00D7480D"/>
    <w:rsid w:val="00D77E33"/>
    <w:rsid w:val="00D80C23"/>
    <w:rsid w:val="00D82063"/>
    <w:rsid w:val="00D86469"/>
    <w:rsid w:val="00D86CF7"/>
    <w:rsid w:val="00D87827"/>
    <w:rsid w:val="00D90C56"/>
    <w:rsid w:val="00D91A37"/>
    <w:rsid w:val="00D92BFE"/>
    <w:rsid w:val="00D9570A"/>
    <w:rsid w:val="00D95813"/>
    <w:rsid w:val="00D9644F"/>
    <w:rsid w:val="00DA687D"/>
    <w:rsid w:val="00DA697C"/>
    <w:rsid w:val="00DB02A4"/>
    <w:rsid w:val="00DB0435"/>
    <w:rsid w:val="00DB281E"/>
    <w:rsid w:val="00DB2F1A"/>
    <w:rsid w:val="00DB3546"/>
    <w:rsid w:val="00DB4B00"/>
    <w:rsid w:val="00DB5044"/>
    <w:rsid w:val="00DB6FAE"/>
    <w:rsid w:val="00DB6FCA"/>
    <w:rsid w:val="00DC40A3"/>
    <w:rsid w:val="00DC54F5"/>
    <w:rsid w:val="00DC6368"/>
    <w:rsid w:val="00DC7EFB"/>
    <w:rsid w:val="00DD290E"/>
    <w:rsid w:val="00DD40DE"/>
    <w:rsid w:val="00DD5FD2"/>
    <w:rsid w:val="00DD6135"/>
    <w:rsid w:val="00DE03A0"/>
    <w:rsid w:val="00DE29AD"/>
    <w:rsid w:val="00DE2F8A"/>
    <w:rsid w:val="00DE34D3"/>
    <w:rsid w:val="00DE3784"/>
    <w:rsid w:val="00DE523C"/>
    <w:rsid w:val="00DE689A"/>
    <w:rsid w:val="00DE7CE0"/>
    <w:rsid w:val="00DF1F91"/>
    <w:rsid w:val="00DF238B"/>
    <w:rsid w:val="00DF3F00"/>
    <w:rsid w:val="00DF6E68"/>
    <w:rsid w:val="00DF70D9"/>
    <w:rsid w:val="00DF7DBC"/>
    <w:rsid w:val="00E01193"/>
    <w:rsid w:val="00E0171A"/>
    <w:rsid w:val="00E02879"/>
    <w:rsid w:val="00E03AA9"/>
    <w:rsid w:val="00E046F9"/>
    <w:rsid w:val="00E051A9"/>
    <w:rsid w:val="00E06E42"/>
    <w:rsid w:val="00E07C56"/>
    <w:rsid w:val="00E12092"/>
    <w:rsid w:val="00E129F4"/>
    <w:rsid w:val="00E14AF2"/>
    <w:rsid w:val="00E168CD"/>
    <w:rsid w:val="00E20285"/>
    <w:rsid w:val="00E22151"/>
    <w:rsid w:val="00E23201"/>
    <w:rsid w:val="00E25600"/>
    <w:rsid w:val="00E265C4"/>
    <w:rsid w:val="00E27621"/>
    <w:rsid w:val="00E279F3"/>
    <w:rsid w:val="00E309F9"/>
    <w:rsid w:val="00E30EB3"/>
    <w:rsid w:val="00E317AD"/>
    <w:rsid w:val="00E31A5E"/>
    <w:rsid w:val="00E3219A"/>
    <w:rsid w:val="00E3599F"/>
    <w:rsid w:val="00E35A87"/>
    <w:rsid w:val="00E3621B"/>
    <w:rsid w:val="00E40D5E"/>
    <w:rsid w:val="00E417BB"/>
    <w:rsid w:val="00E45ACE"/>
    <w:rsid w:val="00E46073"/>
    <w:rsid w:val="00E50753"/>
    <w:rsid w:val="00E50966"/>
    <w:rsid w:val="00E51FFA"/>
    <w:rsid w:val="00E52238"/>
    <w:rsid w:val="00E5318D"/>
    <w:rsid w:val="00E53EF4"/>
    <w:rsid w:val="00E541EE"/>
    <w:rsid w:val="00E5462B"/>
    <w:rsid w:val="00E556E7"/>
    <w:rsid w:val="00E55F3C"/>
    <w:rsid w:val="00E578CA"/>
    <w:rsid w:val="00E62B51"/>
    <w:rsid w:val="00E70301"/>
    <w:rsid w:val="00E7054A"/>
    <w:rsid w:val="00E732C5"/>
    <w:rsid w:val="00E7400B"/>
    <w:rsid w:val="00E7441A"/>
    <w:rsid w:val="00E80D19"/>
    <w:rsid w:val="00E81136"/>
    <w:rsid w:val="00E830F9"/>
    <w:rsid w:val="00E838A7"/>
    <w:rsid w:val="00E83A80"/>
    <w:rsid w:val="00E8404C"/>
    <w:rsid w:val="00E857BF"/>
    <w:rsid w:val="00E85A58"/>
    <w:rsid w:val="00E86A38"/>
    <w:rsid w:val="00E91B5A"/>
    <w:rsid w:val="00E920B4"/>
    <w:rsid w:val="00E923F4"/>
    <w:rsid w:val="00E9298C"/>
    <w:rsid w:val="00E92F70"/>
    <w:rsid w:val="00E94383"/>
    <w:rsid w:val="00E94EF4"/>
    <w:rsid w:val="00E962D9"/>
    <w:rsid w:val="00EA4166"/>
    <w:rsid w:val="00EA45D9"/>
    <w:rsid w:val="00EA4B76"/>
    <w:rsid w:val="00EA57BB"/>
    <w:rsid w:val="00EA7E27"/>
    <w:rsid w:val="00EB3175"/>
    <w:rsid w:val="00EB3852"/>
    <w:rsid w:val="00EB5100"/>
    <w:rsid w:val="00EB6E34"/>
    <w:rsid w:val="00EC01CC"/>
    <w:rsid w:val="00EC039B"/>
    <w:rsid w:val="00EC0A9F"/>
    <w:rsid w:val="00EC0D59"/>
    <w:rsid w:val="00EC21D2"/>
    <w:rsid w:val="00EC3A38"/>
    <w:rsid w:val="00EC3A77"/>
    <w:rsid w:val="00EC4615"/>
    <w:rsid w:val="00EC53A3"/>
    <w:rsid w:val="00EC552F"/>
    <w:rsid w:val="00EC558D"/>
    <w:rsid w:val="00EC7473"/>
    <w:rsid w:val="00EC78A5"/>
    <w:rsid w:val="00EC7DC7"/>
    <w:rsid w:val="00ED0379"/>
    <w:rsid w:val="00ED0473"/>
    <w:rsid w:val="00ED1375"/>
    <w:rsid w:val="00ED1F6F"/>
    <w:rsid w:val="00ED2504"/>
    <w:rsid w:val="00ED25EC"/>
    <w:rsid w:val="00ED3F5E"/>
    <w:rsid w:val="00ED574B"/>
    <w:rsid w:val="00ED5A21"/>
    <w:rsid w:val="00EE1267"/>
    <w:rsid w:val="00EE2753"/>
    <w:rsid w:val="00EE4052"/>
    <w:rsid w:val="00EE7BDA"/>
    <w:rsid w:val="00EF0B61"/>
    <w:rsid w:val="00EF0C86"/>
    <w:rsid w:val="00EF1444"/>
    <w:rsid w:val="00EF1DDD"/>
    <w:rsid w:val="00EF284D"/>
    <w:rsid w:val="00EF2949"/>
    <w:rsid w:val="00EF47EC"/>
    <w:rsid w:val="00EF4820"/>
    <w:rsid w:val="00EF568F"/>
    <w:rsid w:val="00EF6093"/>
    <w:rsid w:val="00EF717A"/>
    <w:rsid w:val="00F00557"/>
    <w:rsid w:val="00F02001"/>
    <w:rsid w:val="00F0274E"/>
    <w:rsid w:val="00F07426"/>
    <w:rsid w:val="00F110AC"/>
    <w:rsid w:val="00F11338"/>
    <w:rsid w:val="00F12D1C"/>
    <w:rsid w:val="00F13EE9"/>
    <w:rsid w:val="00F16BAF"/>
    <w:rsid w:val="00F1752D"/>
    <w:rsid w:val="00F20DB6"/>
    <w:rsid w:val="00F22535"/>
    <w:rsid w:val="00F239AF"/>
    <w:rsid w:val="00F23AFD"/>
    <w:rsid w:val="00F2465E"/>
    <w:rsid w:val="00F25DA2"/>
    <w:rsid w:val="00F302C2"/>
    <w:rsid w:val="00F34F3F"/>
    <w:rsid w:val="00F361AE"/>
    <w:rsid w:val="00F36E14"/>
    <w:rsid w:val="00F41D9D"/>
    <w:rsid w:val="00F41DBD"/>
    <w:rsid w:val="00F468AE"/>
    <w:rsid w:val="00F51974"/>
    <w:rsid w:val="00F53C50"/>
    <w:rsid w:val="00F54B17"/>
    <w:rsid w:val="00F55CA9"/>
    <w:rsid w:val="00F57463"/>
    <w:rsid w:val="00F6047F"/>
    <w:rsid w:val="00F61520"/>
    <w:rsid w:val="00F61916"/>
    <w:rsid w:val="00F657F6"/>
    <w:rsid w:val="00F65E8A"/>
    <w:rsid w:val="00F70777"/>
    <w:rsid w:val="00F739FD"/>
    <w:rsid w:val="00F73A6B"/>
    <w:rsid w:val="00F74F7B"/>
    <w:rsid w:val="00F819DD"/>
    <w:rsid w:val="00F81B82"/>
    <w:rsid w:val="00F85FD0"/>
    <w:rsid w:val="00F861A5"/>
    <w:rsid w:val="00F87EC3"/>
    <w:rsid w:val="00F90CC9"/>
    <w:rsid w:val="00F90FD4"/>
    <w:rsid w:val="00F926EB"/>
    <w:rsid w:val="00F92BAF"/>
    <w:rsid w:val="00F94828"/>
    <w:rsid w:val="00F951AD"/>
    <w:rsid w:val="00F96892"/>
    <w:rsid w:val="00FA37CF"/>
    <w:rsid w:val="00FA5399"/>
    <w:rsid w:val="00FB0339"/>
    <w:rsid w:val="00FB04A0"/>
    <w:rsid w:val="00FB0673"/>
    <w:rsid w:val="00FB1199"/>
    <w:rsid w:val="00FB1D52"/>
    <w:rsid w:val="00FB35AB"/>
    <w:rsid w:val="00FB4094"/>
    <w:rsid w:val="00FB4918"/>
    <w:rsid w:val="00FB66E9"/>
    <w:rsid w:val="00FB71A0"/>
    <w:rsid w:val="00FB7998"/>
    <w:rsid w:val="00FB7C8A"/>
    <w:rsid w:val="00FC1CD3"/>
    <w:rsid w:val="00FC2A2C"/>
    <w:rsid w:val="00FC357A"/>
    <w:rsid w:val="00FC545D"/>
    <w:rsid w:val="00FC6F78"/>
    <w:rsid w:val="00FD0601"/>
    <w:rsid w:val="00FD0751"/>
    <w:rsid w:val="00FD08AD"/>
    <w:rsid w:val="00FD1472"/>
    <w:rsid w:val="00FD1E67"/>
    <w:rsid w:val="00FD2173"/>
    <w:rsid w:val="00FD3EFE"/>
    <w:rsid w:val="00FD4F7D"/>
    <w:rsid w:val="00FD7659"/>
    <w:rsid w:val="00FD77A2"/>
    <w:rsid w:val="00FE04BB"/>
    <w:rsid w:val="00FE39B5"/>
    <w:rsid w:val="00FE5D0A"/>
    <w:rsid w:val="00FE6281"/>
    <w:rsid w:val="00FE6BFE"/>
    <w:rsid w:val="00FE76EF"/>
    <w:rsid w:val="00FF18EF"/>
    <w:rsid w:val="00FF3839"/>
    <w:rsid w:val="00FF3A10"/>
    <w:rsid w:val="00FF756E"/>
    <w:rsid w:val="00FF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1E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941E4"/>
    <w:pPr>
      <w:keepNext/>
      <w:jc w:val="center"/>
      <w:outlineLvl w:val="0"/>
    </w:pPr>
    <w:rPr>
      <w:b/>
      <w:spacing w:val="20"/>
      <w:sz w:val="36"/>
      <w:szCs w:val="36"/>
      <w:lang w:val="uk-UA"/>
    </w:rPr>
  </w:style>
  <w:style w:type="paragraph" w:styleId="2">
    <w:name w:val="heading 2"/>
    <w:basedOn w:val="a"/>
    <w:next w:val="a"/>
    <w:link w:val="20"/>
    <w:uiPriority w:val="9"/>
    <w:qFormat/>
    <w:rsid w:val="004941E4"/>
    <w:pPr>
      <w:keepNext/>
      <w:tabs>
        <w:tab w:val="left" w:pos="1960"/>
      </w:tabs>
      <w:jc w:val="both"/>
      <w:outlineLvl w:val="1"/>
    </w:pPr>
    <w:rPr>
      <w:bCs/>
      <w:iCs/>
      <w:spacing w:val="20"/>
      <w:sz w:val="28"/>
      <w:szCs w:val="28"/>
      <w:lang w:val="uk-UA"/>
    </w:rPr>
  </w:style>
  <w:style w:type="paragraph" w:styleId="3">
    <w:name w:val="heading 3"/>
    <w:basedOn w:val="a"/>
    <w:next w:val="a"/>
    <w:link w:val="30"/>
    <w:uiPriority w:val="9"/>
    <w:qFormat/>
    <w:rsid w:val="004941E4"/>
    <w:pPr>
      <w:keepNext/>
      <w:tabs>
        <w:tab w:val="left" w:pos="1960"/>
      </w:tabs>
      <w:jc w:val="both"/>
      <w:outlineLvl w:val="2"/>
    </w:pPr>
    <w:rPr>
      <w:rFonts w:eastAsiaTheme="majorEastAsia" w:cstheme="majorBidi"/>
      <w:spacing w:val="20"/>
      <w:sz w:val="32"/>
      <w:szCs w:val="28"/>
      <w:lang w:val="uk-UA"/>
    </w:rPr>
  </w:style>
  <w:style w:type="paragraph" w:styleId="4">
    <w:name w:val="heading 4"/>
    <w:basedOn w:val="a"/>
    <w:next w:val="a"/>
    <w:link w:val="40"/>
    <w:qFormat/>
    <w:rsid w:val="004941E4"/>
    <w:pPr>
      <w:keepNext/>
      <w:jc w:val="center"/>
      <w:outlineLvl w:val="3"/>
    </w:pPr>
    <w:rPr>
      <w:sz w:val="32"/>
      <w:lang w:val="uk-UA"/>
    </w:rPr>
  </w:style>
  <w:style w:type="paragraph" w:styleId="5">
    <w:name w:val="heading 5"/>
    <w:basedOn w:val="a"/>
    <w:next w:val="a"/>
    <w:link w:val="50"/>
    <w:qFormat/>
    <w:rsid w:val="004941E4"/>
    <w:pPr>
      <w:keepNext/>
      <w:outlineLvl w:val="4"/>
    </w:pPr>
    <w:rPr>
      <w:bCs/>
      <w:sz w:val="32"/>
      <w:szCs w:val="28"/>
      <w:lang w:val="uk-U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E54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B0E54"/>
    <w:rPr>
      <w:b/>
      <w:spacing w:val="20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CB0E54"/>
    <w:rPr>
      <w:bCs/>
      <w:iCs/>
      <w:spacing w:val="20"/>
      <w:sz w:val="28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B0E54"/>
    <w:rPr>
      <w:rFonts w:eastAsiaTheme="majorEastAsia" w:cstheme="majorBidi"/>
      <w:spacing w:val="20"/>
      <w:sz w:val="32"/>
      <w:szCs w:val="28"/>
      <w:lang w:val="uk-UA"/>
    </w:rPr>
  </w:style>
  <w:style w:type="character" w:customStyle="1" w:styleId="40">
    <w:name w:val="Заголовок 4 Знак"/>
    <w:basedOn w:val="a0"/>
    <w:link w:val="4"/>
    <w:rsid w:val="00CB0E54"/>
    <w:rPr>
      <w:sz w:val="32"/>
      <w:szCs w:val="24"/>
      <w:lang w:val="uk-UA"/>
    </w:rPr>
  </w:style>
  <w:style w:type="character" w:customStyle="1" w:styleId="50">
    <w:name w:val="Заголовок 5 Знак"/>
    <w:basedOn w:val="a0"/>
    <w:link w:val="5"/>
    <w:rsid w:val="00CB0E54"/>
    <w:rPr>
      <w:bCs/>
      <w:sz w:val="32"/>
      <w:szCs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CB0E54"/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a3">
    <w:name w:val="Title"/>
    <w:basedOn w:val="a"/>
    <w:link w:val="a4"/>
    <w:qFormat/>
    <w:rsid w:val="004941E4"/>
    <w:pPr>
      <w:jc w:val="center"/>
    </w:pPr>
    <w:rPr>
      <w:b/>
      <w:bCs/>
      <w:sz w:val="32"/>
      <w:lang w:val="uk-UA"/>
    </w:rPr>
  </w:style>
  <w:style w:type="character" w:customStyle="1" w:styleId="a4">
    <w:name w:val="Название Знак"/>
    <w:basedOn w:val="a0"/>
    <w:link w:val="a3"/>
    <w:rsid w:val="00932E0D"/>
    <w:rPr>
      <w:b/>
      <w:bCs/>
      <w:sz w:val="32"/>
      <w:szCs w:val="24"/>
      <w:lang w:val="uk-UA"/>
    </w:rPr>
  </w:style>
  <w:style w:type="character" w:styleId="a5">
    <w:name w:val="Strong"/>
    <w:uiPriority w:val="22"/>
    <w:qFormat/>
    <w:rsid w:val="00932E0D"/>
    <w:rPr>
      <w:b/>
      <w:bCs/>
    </w:rPr>
  </w:style>
  <w:style w:type="character" w:styleId="a6">
    <w:name w:val="Emphasis"/>
    <w:uiPriority w:val="20"/>
    <w:qFormat/>
    <w:rsid w:val="00932E0D"/>
    <w:rPr>
      <w:i/>
      <w:iCs/>
    </w:rPr>
  </w:style>
  <w:style w:type="paragraph" w:styleId="a7">
    <w:name w:val="List Paragraph"/>
    <w:basedOn w:val="a"/>
    <w:uiPriority w:val="34"/>
    <w:qFormat/>
    <w:rsid w:val="00932E0D"/>
    <w:pPr>
      <w:ind w:left="708"/>
    </w:pPr>
  </w:style>
  <w:style w:type="paragraph" w:styleId="a8">
    <w:name w:val="Subtitle"/>
    <w:basedOn w:val="a"/>
    <w:link w:val="a9"/>
    <w:qFormat/>
    <w:rsid w:val="004941E4"/>
    <w:pPr>
      <w:jc w:val="center"/>
    </w:pPr>
    <w:rPr>
      <w:sz w:val="28"/>
      <w:lang w:val="uk-UA"/>
    </w:rPr>
  </w:style>
  <w:style w:type="character" w:customStyle="1" w:styleId="a9">
    <w:name w:val="Подзаголовок Знак"/>
    <w:basedOn w:val="a0"/>
    <w:link w:val="a8"/>
    <w:rsid w:val="004941E4"/>
    <w:rPr>
      <w:sz w:val="28"/>
      <w:szCs w:val="24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3347E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347E5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3347E5"/>
    <w:pPr>
      <w:spacing w:before="100" w:beforeAutospacing="1" w:after="100" w:afterAutospacing="1"/>
    </w:pPr>
  </w:style>
  <w:style w:type="character" w:styleId="ad">
    <w:name w:val="Hyperlink"/>
    <w:basedOn w:val="a0"/>
    <w:uiPriority w:val="99"/>
    <w:semiHidden/>
    <w:unhideWhenUsed/>
    <w:rsid w:val="003347E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4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47E5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3347E5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3347E5"/>
  </w:style>
  <w:style w:type="character" w:customStyle="1" w:styleId="hljs-keyword">
    <w:name w:val="hljs-keyword"/>
    <w:basedOn w:val="a0"/>
    <w:rsid w:val="003347E5"/>
  </w:style>
  <w:style w:type="character" w:customStyle="1" w:styleId="hljs-class">
    <w:name w:val="hljs-class"/>
    <w:basedOn w:val="a0"/>
    <w:rsid w:val="003347E5"/>
  </w:style>
  <w:style w:type="character" w:customStyle="1" w:styleId="hljs-title">
    <w:name w:val="hljs-title"/>
    <w:basedOn w:val="a0"/>
    <w:rsid w:val="003347E5"/>
  </w:style>
  <w:style w:type="character" w:customStyle="1" w:styleId="hljs-function">
    <w:name w:val="hljs-function"/>
    <w:basedOn w:val="a0"/>
    <w:rsid w:val="003347E5"/>
  </w:style>
  <w:style w:type="character" w:customStyle="1" w:styleId="hljs-params">
    <w:name w:val="hljs-params"/>
    <w:basedOn w:val="a0"/>
    <w:rsid w:val="003347E5"/>
  </w:style>
  <w:style w:type="character" w:customStyle="1" w:styleId="hljs-number">
    <w:name w:val="hljs-number"/>
    <w:basedOn w:val="a0"/>
    <w:rsid w:val="003347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oglang.su/java/strings-charat" TargetMode="External"/><Relationship Id="rId18" Type="http://schemas.openxmlformats.org/officeDocument/2006/relationships/hyperlink" Target="http://proglang.su/java/strings-copyvalueof" TargetMode="External"/><Relationship Id="rId26" Type="http://schemas.openxmlformats.org/officeDocument/2006/relationships/hyperlink" Target="http://proglang.su/java/strings-intern" TargetMode="External"/><Relationship Id="rId39" Type="http://schemas.openxmlformats.org/officeDocument/2006/relationships/hyperlink" Target="http://proglang.su/java/strings-tolowerca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roglang.su/java/strings-equalsignorecase" TargetMode="External"/><Relationship Id="rId34" Type="http://schemas.openxmlformats.org/officeDocument/2006/relationships/hyperlink" Target="http://proglang.su/java/strings-split" TargetMode="External"/><Relationship Id="rId42" Type="http://schemas.openxmlformats.org/officeDocument/2006/relationships/hyperlink" Target="http://proglang.su/java/strings-trim" TargetMode="External"/><Relationship Id="rId47" Type="http://schemas.openxmlformats.org/officeDocument/2006/relationships/hyperlink" Target="http://proglang.su/java/strings-stringbuilder-stringbuffer-reverse" TargetMode="External"/><Relationship Id="rId50" Type="http://schemas.openxmlformats.org/officeDocument/2006/relationships/hyperlink" Target="http://proglang.su/java/strings-stringbuilder-stringbuffer-replace" TargetMode="External"/><Relationship Id="rId7" Type="http://schemas.openxmlformats.org/officeDocument/2006/relationships/hyperlink" Target="http://proglang.su/java/strings" TargetMode="External"/><Relationship Id="rId12" Type="http://schemas.openxmlformats.org/officeDocument/2006/relationships/hyperlink" Target="http://proglang.su/java/strings" TargetMode="External"/><Relationship Id="rId17" Type="http://schemas.openxmlformats.org/officeDocument/2006/relationships/hyperlink" Target="http://proglang.su/java/strings-contentequals" TargetMode="External"/><Relationship Id="rId25" Type="http://schemas.openxmlformats.org/officeDocument/2006/relationships/hyperlink" Target="http://proglang.su/java/strings-indexof" TargetMode="External"/><Relationship Id="rId33" Type="http://schemas.openxmlformats.org/officeDocument/2006/relationships/hyperlink" Target="http://proglang.su/java/strings-replacefirst" TargetMode="External"/><Relationship Id="rId38" Type="http://schemas.openxmlformats.org/officeDocument/2006/relationships/hyperlink" Target="http://proglang.su/java/strings-tochararray" TargetMode="External"/><Relationship Id="rId46" Type="http://schemas.openxmlformats.org/officeDocument/2006/relationships/hyperlink" Target="http://proglang.su/java/strings-stringbuilder-stringbuffer-append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glang.su/java/strings-concat" TargetMode="External"/><Relationship Id="rId20" Type="http://schemas.openxmlformats.org/officeDocument/2006/relationships/hyperlink" Target="http://proglang.su/java/strings-equals" TargetMode="External"/><Relationship Id="rId29" Type="http://schemas.openxmlformats.org/officeDocument/2006/relationships/hyperlink" Target="http://proglang.su/java/strings-matches" TargetMode="External"/><Relationship Id="rId41" Type="http://schemas.openxmlformats.org/officeDocument/2006/relationships/hyperlink" Target="http://proglang.su/java/strings-toupperc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roglang.su/java/strings" TargetMode="External"/><Relationship Id="rId11" Type="http://schemas.openxmlformats.org/officeDocument/2006/relationships/hyperlink" Target="http://proglang.su/java/strings" TargetMode="External"/><Relationship Id="rId24" Type="http://schemas.openxmlformats.org/officeDocument/2006/relationships/hyperlink" Target="http://proglang.su/java/strings-hashcode" TargetMode="External"/><Relationship Id="rId32" Type="http://schemas.openxmlformats.org/officeDocument/2006/relationships/hyperlink" Target="http://proglang.su/java/strings-replaceall" TargetMode="External"/><Relationship Id="rId37" Type="http://schemas.openxmlformats.org/officeDocument/2006/relationships/hyperlink" Target="http://proglang.su/java/strings-substring" TargetMode="External"/><Relationship Id="rId40" Type="http://schemas.openxmlformats.org/officeDocument/2006/relationships/hyperlink" Target="http://proglang.su/java/strings-tostring" TargetMode="External"/><Relationship Id="rId45" Type="http://schemas.openxmlformats.org/officeDocument/2006/relationships/hyperlink" Target="http://proglang.su/java/strings-stringbuilder-stringbuffer" TargetMode="External"/><Relationship Id="rId5" Type="http://schemas.openxmlformats.org/officeDocument/2006/relationships/hyperlink" Target="http://proglang.su/java/strings" TargetMode="External"/><Relationship Id="rId15" Type="http://schemas.openxmlformats.org/officeDocument/2006/relationships/hyperlink" Target="http://proglang.su/java/strings-comparetoignorecase" TargetMode="External"/><Relationship Id="rId23" Type="http://schemas.openxmlformats.org/officeDocument/2006/relationships/hyperlink" Target="http://proglang.su/java/strings-getchars" TargetMode="External"/><Relationship Id="rId28" Type="http://schemas.openxmlformats.org/officeDocument/2006/relationships/hyperlink" Target="http://proglang.su/java/strings-length" TargetMode="External"/><Relationship Id="rId36" Type="http://schemas.openxmlformats.org/officeDocument/2006/relationships/hyperlink" Target="http://proglang.su/java/strings-subsequence" TargetMode="External"/><Relationship Id="rId49" Type="http://schemas.openxmlformats.org/officeDocument/2006/relationships/hyperlink" Target="http://proglang.su/java/strings-stringbuilder-stringbuffer-insert" TargetMode="External"/><Relationship Id="rId10" Type="http://schemas.openxmlformats.org/officeDocument/2006/relationships/hyperlink" Target="http://proglang.su/java/strings" TargetMode="External"/><Relationship Id="rId19" Type="http://schemas.openxmlformats.org/officeDocument/2006/relationships/hyperlink" Target="http://proglang.su/java/strings-endswith" TargetMode="External"/><Relationship Id="rId31" Type="http://schemas.openxmlformats.org/officeDocument/2006/relationships/hyperlink" Target="http://proglang.su/java/strings-replace" TargetMode="External"/><Relationship Id="rId44" Type="http://schemas.openxmlformats.org/officeDocument/2006/relationships/hyperlink" Target="http://proglang.su/java/strings-stringbuilder-stringbuffer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roglang.su/java/strings" TargetMode="External"/><Relationship Id="rId14" Type="http://schemas.openxmlformats.org/officeDocument/2006/relationships/hyperlink" Target="http://proglang.su/java/strings-compareto" TargetMode="External"/><Relationship Id="rId22" Type="http://schemas.openxmlformats.org/officeDocument/2006/relationships/hyperlink" Target="http://proglang.su/java/strings-getbytes" TargetMode="External"/><Relationship Id="rId27" Type="http://schemas.openxmlformats.org/officeDocument/2006/relationships/hyperlink" Target="http://proglang.su/java/strings-lastindexof" TargetMode="External"/><Relationship Id="rId30" Type="http://schemas.openxmlformats.org/officeDocument/2006/relationships/hyperlink" Target="http://proglang.su/java/strings-regionmatches" TargetMode="External"/><Relationship Id="rId35" Type="http://schemas.openxmlformats.org/officeDocument/2006/relationships/hyperlink" Target="http://proglang.su/java/strings-startswith" TargetMode="External"/><Relationship Id="rId43" Type="http://schemas.openxmlformats.org/officeDocument/2006/relationships/hyperlink" Target="http://proglang.su/java/strings-valueof" TargetMode="External"/><Relationship Id="rId48" Type="http://schemas.openxmlformats.org/officeDocument/2006/relationships/hyperlink" Target="http://proglang.su/java/strings-stringbuilder-stringbuffer-delete" TargetMode="External"/><Relationship Id="rId8" Type="http://schemas.openxmlformats.org/officeDocument/2006/relationships/hyperlink" Target="http://proglang.su/java/strings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2529</Words>
  <Characters>14421</Characters>
  <Application>Microsoft Office Word</Application>
  <DocSecurity>0</DocSecurity>
  <Lines>120</Lines>
  <Paragraphs>33</Paragraphs>
  <ScaleCrop>false</ScaleCrop>
  <Company>Microsoft</Company>
  <LinksUpToDate>false</LinksUpToDate>
  <CharactersWithSpaces>16917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2019-10-07T17:55:00Z</dcterms:created>
  <dcterms:modified xsi:type="dcterms:W3CDTF">2019-10-07T17:57:00Z</dcterms:modified>
</cp:coreProperties>
</file>